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295" w:rsidRDefault="009F0CC9">
      <w:pPr>
        <w:pStyle w:val="CL"/>
        <w:divId w:val="1384329859"/>
        <w:rPr>
          <w:caps/>
        </w:rPr>
      </w:pPr>
      <w:r>
        <w:rPr>
          <w:caps/>
          <w:lang w:val="en-US"/>
        </w:rPr>
        <w:t>[AQ: Please select a Creative Commons license type via the SAGE Open Access Portal. Please annotate the following proof with a comment stating the license type you have selected in the SAGE Open Access Portal. Please ensure that, where applicable, the responsible bill payer has paid the Article Processing Charge (APC) via the SAGE Open Access Portal for timely publication of your article.]</w:t>
      </w:r>
    </w:p>
    <w:p w:rsidR="00B53295" w:rsidRDefault="009F0CC9">
      <w:pPr>
        <w:pStyle w:val="CL"/>
        <w:divId w:val="1384329859"/>
        <w:rPr>
          <w:caps/>
        </w:rPr>
      </w:pPr>
      <w:r>
        <w:rPr>
          <w:caps/>
          <w:lang w:val="en-US"/>
        </w:rPr>
        <w:t>[GQ1: Please confirm that all author information, including names, affiliations, sequence, and contact details, is correct.]</w:t>
      </w:r>
    </w:p>
    <w:p w:rsidR="00B53295" w:rsidRDefault="009F0CC9">
      <w:pPr>
        <w:pStyle w:val="CL"/>
        <w:divId w:val="1384329859"/>
        <w:rPr>
          <w:caps/>
        </w:rPr>
      </w:pPr>
      <w:r>
        <w:rPr>
          <w:caps/>
          <w:lang w:val="en-US"/>
        </w:rPr>
        <w:t>[GQ2: Please confirm that the Funding and Conflict of Interest statements are accurate.]</w:t>
      </w:r>
    </w:p>
    <w:p w:rsidR="00B53295" w:rsidRDefault="009F0CC9">
      <w:pPr>
        <w:pStyle w:val="CL"/>
        <w:divId w:val="1384329859"/>
        <w:rPr>
          <w:caps/>
        </w:rPr>
      </w:pPr>
      <w:r>
        <w:rPr>
          <w:caps/>
          <w:lang w:val="en-US"/>
        </w:rPr>
        <w:t>[GQ3: Please note that we cannot add/amend ORCID iDs for any article at the proof stage. Following ORCID’s guidelines, the publisher can include only ORCID iDs that the authors have specifically validated for each manuscript prior to official acceptance for publication.]</w:t>
      </w:r>
    </w:p>
    <w:p w:rsidR="00B53295" w:rsidRDefault="009F0CC9">
      <w:pPr>
        <w:pStyle w:val="NormalWeb"/>
        <w:divId w:val="1384329859"/>
      </w:pPr>
      <w:r>
        <w:br w:type="page"/>
      </w:r>
    </w:p>
    <w:p w:rsidR="00B53295" w:rsidRDefault="009F0CC9">
      <w:pPr>
        <w:pStyle w:val="TY"/>
        <w:divId w:val="1687901816"/>
      </w:pPr>
      <w:r>
        <w:lastRenderedPageBreak/>
        <w:t>Research Article</w:t>
      </w:r>
    </w:p>
    <w:p w:rsidR="00B53295" w:rsidRDefault="009F0CC9">
      <w:pPr>
        <w:pStyle w:val="DOI"/>
        <w:divId w:val="1687901816"/>
      </w:pPr>
      <w:r>
        <w:t>DOI: 10.1177/16878132231223387</w:t>
      </w:r>
    </w:p>
    <w:p w:rsidR="00B53295" w:rsidRDefault="009F0CC9">
      <w:pPr>
        <w:pStyle w:val="LRH"/>
        <w:divId w:val="1687901816"/>
      </w:pPr>
      <w:r>
        <w:t>Advances in Mechanical Engineering</w:t>
      </w:r>
    </w:p>
    <w:p w:rsidR="00B53295" w:rsidRDefault="009F0CC9">
      <w:pPr>
        <w:pStyle w:val="RRH"/>
        <w:divId w:val="1687901816"/>
      </w:pPr>
      <w:r>
        <w:t>Yang et al.</w:t>
      </w:r>
    </w:p>
    <w:p w:rsidR="00B53295" w:rsidRDefault="009F0CC9">
      <w:pPr>
        <w:pStyle w:val="AF"/>
        <w:divId w:val="1687901816"/>
      </w:pPr>
      <w:r>
        <w:rPr>
          <w:vertAlign w:val="superscript"/>
        </w:rPr>
        <w:t>1</w:t>
      </w:r>
      <w:r>
        <w:t>Department of Automation, Tsinghua University, Beijing, China</w:t>
      </w:r>
    </w:p>
    <w:p w:rsidR="00B53295" w:rsidRDefault="009F0CC9">
      <w:pPr>
        <w:pStyle w:val="AF"/>
        <w:divId w:val="1687901816"/>
      </w:pPr>
      <w:r>
        <w:rPr>
          <w:vertAlign w:val="superscript"/>
        </w:rPr>
        <w:t>2</w:t>
      </w:r>
      <w:r>
        <w:t>Beijing Aerospace Automatic Control Institute, Beijing, China</w:t>
      </w:r>
    </w:p>
    <w:p w:rsidR="00B53295" w:rsidRDefault="009F0CC9">
      <w:pPr>
        <w:pStyle w:val="AF"/>
        <w:divId w:val="1687901816"/>
      </w:pPr>
      <w:r>
        <w:rPr>
          <w:b/>
          <w:bCs/>
        </w:rPr>
        <w:t>Corresponding author:</w:t>
      </w:r>
    </w:p>
    <w:p w:rsidR="00B53295" w:rsidRDefault="009F0CC9">
      <w:pPr>
        <w:pStyle w:val="AF"/>
        <w:divId w:val="1687901816"/>
      </w:pPr>
      <w:r>
        <w:rPr>
          <w:color w:val="FF00FF"/>
        </w:rPr>
        <w:t>Qing</w:t>
      </w:r>
      <w:r>
        <w:t xml:space="preserve"> </w:t>
      </w:r>
      <w:r>
        <w:rPr>
          <w:color w:val="005079"/>
        </w:rPr>
        <w:t>Li</w:t>
      </w:r>
      <w:r>
        <w:t>, Department of Automation, Tsinghua University, Room 605, Main-Building, Beijing</w:t>
      </w:r>
      <w:del w:id="0" w:author="Unknown">
        <w:r>
          <w:delText>,</w:delText>
        </w:r>
      </w:del>
      <w:r>
        <w:t xml:space="preserve"> 100084, China.</w:t>
      </w:r>
    </w:p>
    <w:p w:rsidR="00B53295" w:rsidRDefault="009F0CC9">
      <w:pPr>
        <w:pStyle w:val="AF"/>
        <w:divId w:val="1687901816"/>
      </w:pPr>
      <w:r>
        <w:t>Email: liqing@tsinghua.edu.cn</w:t>
      </w:r>
    </w:p>
    <w:p w:rsidR="00B53295" w:rsidRDefault="009F0CC9">
      <w:pPr>
        <w:pStyle w:val="AT"/>
        <w:divId w:val="1687901816"/>
      </w:pPr>
      <w:r>
        <w:t>A controller design method based on the integration of structure search and parameter optimization</w:t>
      </w:r>
    </w:p>
    <w:p w:rsidR="00B53295" w:rsidRDefault="009F0CC9">
      <w:pPr>
        <w:pStyle w:val="AU"/>
        <w:divId w:val="1687901816"/>
      </w:pPr>
      <w:proofErr w:type="spellStart"/>
      <w:r>
        <w:t>Kan</w:t>
      </w:r>
      <w:proofErr w:type="spellEnd"/>
      <w:r>
        <w:t xml:space="preserve"> Yang</w:t>
      </w:r>
      <w:r>
        <w:rPr>
          <w:vertAlign w:val="superscript"/>
        </w:rPr>
        <w:t>1</w:t>
      </w:r>
      <w:r>
        <w:rPr>
          <w:b/>
          <w:bCs/>
          <w:color w:val="FF0000"/>
          <w:lang w:val="en-US"/>
        </w:rPr>
        <w:t xml:space="preserve">[INSERT ORCID </w:t>
      </w:r>
      <w:proofErr w:type="spellStart"/>
      <w:r>
        <w:rPr>
          <w:b/>
          <w:bCs/>
          <w:color w:val="FF0000"/>
          <w:lang w:val="en-US"/>
        </w:rPr>
        <w:t>iD</w:t>
      </w:r>
      <w:proofErr w:type="spellEnd"/>
      <w:r>
        <w:rPr>
          <w:b/>
          <w:bCs/>
          <w:color w:val="FF0000"/>
          <w:lang w:val="en-US"/>
        </w:rPr>
        <w:t xml:space="preserve"> LOGO]</w:t>
      </w:r>
      <w:r>
        <w:t xml:space="preserve">, </w:t>
      </w:r>
      <w:proofErr w:type="spellStart"/>
      <w:r>
        <w:t>Zhaolei</w:t>
      </w:r>
      <w:proofErr w:type="spellEnd"/>
      <w:r>
        <w:t xml:space="preserve"> Wang</w:t>
      </w:r>
      <w:r>
        <w:rPr>
          <w:vertAlign w:val="superscript"/>
        </w:rPr>
        <w:t>2</w:t>
      </w:r>
      <w:r>
        <w:t xml:space="preserve">, </w:t>
      </w:r>
      <w:proofErr w:type="spellStart"/>
      <w:r>
        <w:t>Pengpeng</w:t>
      </w:r>
      <w:proofErr w:type="spellEnd"/>
      <w:r>
        <w:t xml:space="preserve"> </w:t>
      </w:r>
      <w:r>
        <w:rPr>
          <w:color w:val="005079"/>
          <w:sz w:val="24"/>
          <w:szCs w:val="24"/>
        </w:rPr>
        <w:t>Guo</w:t>
      </w:r>
      <w:r>
        <w:rPr>
          <w:vertAlign w:val="superscript"/>
        </w:rPr>
        <w:t>1</w:t>
      </w:r>
      <w:r>
        <w:t xml:space="preserve"> and Qing </w:t>
      </w:r>
      <w:r>
        <w:rPr>
          <w:color w:val="005079"/>
          <w:sz w:val="24"/>
          <w:szCs w:val="24"/>
        </w:rPr>
        <w:t>Li</w:t>
      </w:r>
      <w:r>
        <w:rPr>
          <w:vertAlign w:val="superscript"/>
        </w:rPr>
        <w:t>1</w:t>
      </w:r>
      <w:r>
        <w:rPr>
          <w:b/>
          <w:bCs/>
          <w:color w:val="FF0000"/>
          <w:lang w:val="en-US"/>
        </w:rPr>
        <w:t>[GQ: 1]</w:t>
      </w:r>
    </w:p>
    <w:p w:rsidR="00B53295" w:rsidRDefault="009F0CC9">
      <w:pPr>
        <w:pStyle w:val="ABKWH"/>
        <w:divId w:val="1687901816"/>
      </w:pPr>
      <w:r>
        <w:t>Abstract</w:t>
      </w:r>
    </w:p>
    <w:p w:rsidR="00B53295" w:rsidRDefault="009F0CC9">
      <w:pPr>
        <w:pStyle w:val="ABKW"/>
        <w:divId w:val="1687901816"/>
      </w:pPr>
      <w:r>
        <w:t xml:space="preserve">For the controller structure design problem, a controller design method based on the integration of structure search and parameter optimization is proposed with the idea of ENAS, which automates the controller structure design work, and searches for the most suitable controller structure and completes the parameter optimization in a relatively short time. The simulation study with the </w:t>
      </w:r>
      <w:proofErr w:type="spellStart"/>
      <w:r>
        <w:t>galvano</w:t>
      </w:r>
      <w:proofErr w:type="spellEnd"/>
      <w:r>
        <w:t xml:space="preserve"> scanner as the controlled plant shows that the number of iterations and the consumption time of the method are only 15% of the traditional method in achieving the same performance compared with the traditional design method.</w:t>
      </w:r>
    </w:p>
    <w:p w:rsidR="00B53295" w:rsidRDefault="009F0CC9">
      <w:pPr>
        <w:pStyle w:val="ABKWH"/>
        <w:divId w:val="1687901816"/>
      </w:pPr>
      <w:r>
        <w:t>Keywords</w:t>
      </w:r>
    </w:p>
    <w:p w:rsidR="00B53295" w:rsidRDefault="009F0CC9">
      <w:pPr>
        <w:pStyle w:val="ABKW"/>
        <w:divId w:val="1687901816"/>
      </w:pPr>
      <w:r>
        <w:t>Structure search, integrated design, controller, ENAS, parameter optimization</w:t>
      </w:r>
    </w:p>
    <w:p w:rsidR="00B53295" w:rsidRDefault="009F0CC9">
      <w:pPr>
        <w:pStyle w:val="DR"/>
        <w:divId w:val="1687901816"/>
      </w:pPr>
      <w:r>
        <w:t>Date received: 20 June 2023; accepted: 11 December 2023</w:t>
      </w:r>
    </w:p>
    <w:p w:rsidR="00B53295" w:rsidRDefault="009F0CC9">
      <w:pPr>
        <w:pStyle w:val="AN"/>
        <w:divId w:val="1687901816"/>
      </w:pPr>
      <w:r>
        <w:t xml:space="preserve">Handling Editor: </w:t>
      </w:r>
      <w:proofErr w:type="spellStart"/>
      <w:r>
        <w:t>Chenhui</w:t>
      </w:r>
      <w:proofErr w:type="spellEnd"/>
      <w:r>
        <w:t xml:space="preserve"> Liang</w:t>
      </w:r>
    </w:p>
    <w:p w:rsidR="00B53295" w:rsidRDefault="009F0CC9">
      <w:pPr>
        <w:pStyle w:val="H1"/>
        <w:divId w:val="715082243"/>
      </w:pPr>
      <w:r>
        <w:rPr>
          <w:rStyle w:val="of"/>
        </w:rPr>
        <w:t>Introduction</w:t>
      </w:r>
    </w:p>
    <w:p w:rsidR="00B53295" w:rsidRDefault="009F0CC9">
      <w:pPr>
        <w:pStyle w:val="TEXT"/>
        <w:divId w:val="715082243"/>
      </w:pPr>
      <w:r>
        <w:lastRenderedPageBreak/>
        <w:t>After years of theoretical research and engineering practice, a variety of structures and forms of control theory and its controller design methods have been created and developed. The construction of a new control system structure has been an important direction in the development of control theory and control engineering.</w:t>
      </w:r>
    </w:p>
    <w:p w:rsidR="00B53295" w:rsidRDefault="009F0CC9">
      <w:pPr>
        <w:pStyle w:val="TEXTIND"/>
        <w:divId w:val="715082243"/>
      </w:pPr>
      <w:r>
        <w:t xml:space="preserve">In actual engineering, the structure of the constructed control system will be more complex, as shown in </w:t>
      </w:r>
      <w:r>
        <w:rPr>
          <w:rStyle w:val="figurecallout1"/>
        </w:rPr>
        <w:t xml:space="preserve">Figure </w:t>
      </w:r>
      <w:hyperlink w:anchor="F1" w:tooltip="Fig. 1" w:history="1">
        <w:r>
          <w:rPr>
            <w:rStyle w:val="Hyperlink"/>
          </w:rPr>
          <w:t>1</w:t>
        </w:r>
      </w:hyperlink>
      <w:r>
        <w:t xml:space="preserve">, which is the composition and principle diagram of a single-channel longitudinal </w:t>
      </w:r>
      <w:proofErr w:type="spellStart"/>
      <w:r>
        <w:t>electrotransmission</w:t>
      </w:r>
      <w:proofErr w:type="spellEnd"/>
      <w:r>
        <w:t xml:space="preserve"> manipulation system. The </w:t>
      </w:r>
      <w:proofErr w:type="spellStart"/>
      <w:r>
        <w:t>electrotransmission</w:t>
      </w:r>
      <w:proofErr w:type="spellEnd"/>
      <w:r>
        <w:t xml:space="preserve"> steering system is actually composed on the basis of control stabilization, eliminating the irreversible power-assisted mechanical steering channel and retaining only the channel of electrical command signal output from the driving rod via the rod force sensor. The function and control principle of the system is the same whether </w:t>
      </w:r>
      <w:proofErr w:type="spellStart"/>
      <w:r>
        <w:t>analog</w:t>
      </w:r>
      <w:proofErr w:type="spellEnd"/>
      <w:r>
        <w:t xml:space="preserve"> or digital. For each given aircraft there may be different system structure and functional requirements, </w:t>
      </w:r>
      <w:r>
        <w:rPr>
          <w:rStyle w:val="p"/>
        </w:rPr>
        <w:t>that is,</w:t>
      </w:r>
      <w:r>
        <w:t xml:space="preserve"> there are different control laws, but in the basic structure of the controller will be more or less the same.</w:t>
      </w:r>
    </w:p>
    <w:p w:rsidR="00B53295" w:rsidRDefault="009F0CC9">
      <w:pPr>
        <w:pStyle w:val="CL"/>
        <w:divId w:val="715082243"/>
      </w:pPr>
      <w:r>
        <w:t>[FIGURE 1 ABOUT HERE]</w:t>
      </w:r>
    </w:p>
    <w:p w:rsidR="00B53295" w:rsidRDefault="009F0CC9">
      <w:pPr>
        <w:pStyle w:val="CPB"/>
        <w:divId w:val="715082243"/>
      </w:pPr>
      <w:r>
        <w:t>Figure 1.</w:t>
      </w:r>
    </w:p>
    <w:p w:rsidR="00B53295" w:rsidRDefault="009F0CC9">
      <w:pPr>
        <w:pStyle w:val="CP"/>
        <w:divId w:val="715082243"/>
      </w:pPr>
      <w:r>
        <w:t>Composition and principle of single-channel longitudinal telegraphic manipulation system.</w:t>
      </w:r>
      <w:hyperlink w:anchor="1" w:tooltip="[1]" w:history="1">
        <w:r>
          <w:rPr>
            <w:rStyle w:val="Hyperlink"/>
            <w:vertAlign w:val="superscript"/>
          </w:rPr>
          <w:t>1</w:t>
        </w:r>
      </w:hyperlink>
    </w:p>
    <w:p w:rsidR="00B53295" w:rsidRDefault="009F0CC9">
      <w:pPr>
        <w:pStyle w:val="TEXTIND"/>
        <w:divId w:val="715082243"/>
      </w:pPr>
      <w:r>
        <w:t>Therefore, for a control system used in engineering, its topology has a meaning and there exists a clear physical meaning and logical relationship. The development of traditional control system topology is also based on the continuous deepening of the mechanism of the controlled plant and control theory.</w:t>
      </w:r>
    </w:p>
    <w:p w:rsidR="00B53295" w:rsidRDefault="009F0CC9">
      <w:pPr>
        <w:pStyle w:val="TEXTIND"/>
        <w:divId w:val="715082243"/>
      </w:pPr>
      <w:r>
        <w:t>Most of the current control system optimization algorithms are for the optimization of control system parameters, control system structure optimization, or mainly rely on human intelligence and judgment.</w:t>
      </w:r>
    </w:p>
    <w:p w:rsidR="00B53295" w:rsidRDefault="009F0CC9">
      <w:pPr>
        <w:pStyle w:val="TEXTIND"/>
        <w:divId w:val="715082243"/>
      </w:pPr>
      <w:proofErr w:type="spellStart"/>
      <w:r>
        <w:t>Zoph</w:t>
      </w:r>
      <w:proofErr w:type="spellEnd"/>
      <w:r>
        <w:t xml:space="preserve"> and Le proposed a Neural Architecture Search (NAS) method to find a suitable neural network structure in 2017.</w:t>
      </w:r>
      <w:hyperlink w:anchor="2" w:tooltip="[2]" w:history="1">
        <w:r>
          <w:rPr>
            <w:rStyle w:val="Hyperlink"/>
            <w:vertAlign w:val="superscript"/>
          </w:rPr>
          <w:t>2</w:t>
        </w:r>
      </w:hyperlink>
      <w:r>
        <w:t xml:space="preserve"> They used an RNN generator sampling to obtain a new neural network structure. The data is trained under this neural network structure and the accuracy on the corresponding validation set is obtained. This accuracy is used to characterize the performance of the neural network obtained from this search, which is then used as a reward function to train the RNN generator. The conceptual structure is shown in </w:t>
      </w:r>
      <w:r>
        <w:rPr>
          <w:rStyle w:val="figurecallout1"/>
        </w:rPr>
        <w:t xml:space="preserve">Figure </w:t>
      </w:r>
      <w:hyperlink w:anchor="F2" w:tooltip="Fig. 2" w:history="1">
        <w:r>
          <w:rPr>
            <w:rStyle w:val="Hyperlink"/>
          </w:rPr>
          <w:t>2</w:t>
        </w:r>
      </w:hyperlink>
      <w:r>
        <w:t>.</w:t>
      </w:r>
    </w:p>
    <w:p w:rsidR="00B53295" w:rsidRDefault="009F0CC9">
      <w:pPr>
        <w:pStyle w:val="CL"/>
        <w:divId w:val="715082243"/>
      </w:pPr>
      <w:r>
        <w:t>[FIGURE 2 ABOUT HERE]</w:t>
      </w:r>
    </w:p>
    <w:p w:rsidR="00B53295" w:rsidRDefault="009F0CC9">
      <w:pPr>
        <w:pStyle w:val="CPB"/>
        <w:divId w:val="715082243"/>
      </w:pPr>
      <w:r>
        <w:t>Figure 2.</w:t>
      </w:r>
    </w:p>
    <w:p w:rsidR="00B53295" w:rsidRDefault="009F0CC9">
      <w:pPr>
        <w:pStyle w:val="CP"/>
        <w:divId w:val="715082243"/>
      </w:pPr>
      <w:r>
        <w:lastRenderedPageBreak/>
        <w:t>NAS basic framework.</w:t>
      </w:r>
      <w:hyperlink w:anchor="2" w:tooltip="[2]" w:history="1">
        <w:r>
          <w:rPr>
            <w:rStyle w:val="Hyperlink"/>
            <w:vertAlign w:val="superscript"/>
          </w:rPr>
          <w:t>2</w:t>
        </w:r>
      </w:hyperlink>
    </w:p>
    <w:p w:rsidR="00B53295" w:rsidRDefault="009F0CC9">
      <w:pPr>
        <w:pStyle w:val="TEXTIND"/>
        <w:divId w:val="715082243"/>
      </w:pPr>
      <w:r>
        <w:t>Since NAS methods consume a lot of computational resources, Pham et al. proposed an Efficient Neural Architecture Search (ENAS) method to quickly design the structure and weights of neural networks based on NAS.</w:t>
      </w:r>
      <w:hyperlink w:anchor="3" w:tooltip="[3]" w:history="1">
        <w:r>
          <w:rPr>
            <w:rStyle w:val="Hyperlink"/>
            <w:vertAlign w:val="superscript"/>
          </w:rPr>
          <w:t>3</w:t>
        </w:r>
      </w:hyperlink>
      <w:r>
        <w:t xml:space="preserve"> It uses an LSTM (Long Short-Term Memory) as a generator to express the network structure as a directed acyclic graph. The directed acyclic graph has edges and nodes, where each node represents an operation and the edges represent the information </w:t>
      </w:r>
      <w:proofErr w:type="spellStart"/>
      <w:proofErr w:type="gramStart"/>
      <w:r>
        <w:t>flow.ENAS</w:t>
      </w:r>
      <w:proofErr w:type="spellEnd"/>
      <w:proofErr w:type="gramEnd"/>
      <w:r>
        <w:t xml:space="preserve"> trains a generator to select an optimal subgraph from the directed acyclic graph (which determines which edges are activated in the directed graph), while the selected subgraph is trained using the classical Cross Entropy Loss.</w:t>
      </w:r>
    </w:p>
    <w:p w:rsidR="00B53295" w:rsidRDefault="009F0CC9">
      <w:pPr>
        <w:pStyle w:val="TEXTIND"/>
        <w:divId w:val="715082243"/>
      </w:pPr>
      <w:r>
        <w:t>Some specific applications of structure search have already emerged. Luo used NAS to compress large scale pre-trained language model and text-to-speech model by proposing or utilizing block-wise training, progressive pruning and performance approximation.</w:t>
      </w:r>
      <w:hyperlink w:anchor="4" w:tooltip="[4]" w:history="1">
        <w:r>
          <w:rPr>
            <w:rStyle w:val="Hyperlink"/>
            <w:vertAlign w:val="superscript"/>
          </w:rPr>
          <w:t>4</w:t>
        </w:r>
      </w:hyperlink>
      <w:r>
        <w:t xml:space="preserve"> Zhou combined Huffman coding with NAS algorithm and applied it to image segmentation task.</w:t>
      </w:r>
      <w:hyperlink w:anchor="5" w:tooltip="[5]" w:history="1">
        <w:r>
          <w:rPr>
            <w:rStyle w:val="Hyperlink"/>
            <w:vertAlign w:val="superscript"/>
          </w:rPr>
          <w:t>5</w:t>
        </w:r>
      </w:hyperlink>
      <w:r>
        <w:t xml:space="preserve"> Luo proposed an efficient NAS algorithm by combining Dynamical Isometry and achieve an high accuracy rate on the ImageNet classification task.</w:t>
      </w:r>
      <w:hyperlink w:anchor="6" w:tooltip="[6]" w:history="1">
        <w:r>
          <w:rPr>
            <w:rStyle w:val="Hyperlink"/>
            <w:vertAlign w:val="superscript"/>
          </w:rPr>
          <w:t>6</w:t>
        </w:r>
      </w:hyperlink>
      <w:r>
        <w:t xml:space="preserve"> To overcome the ENAS model generalization error problem, Ahmed et al. examined the effectiveness of a range of techniques including reducing model complexity, use of data augmentation, and use of unbalanced training sets, and achieved remarkable results on the ultrasound image classification for breast lesions.</w:t>
      </w:r>
      <w:hyperlink w:anchor="7" w:tooltip="[7]" w:history="1">
        <w:r>
          <w:rPr>
            <w:rStyle w:val="Hyperlink"/>
            <w:vertAlign w:val="superscript"/>
          </w:rPr>
          <w:t>7</w:t>
        </w:r>
      </w:hyperlink>
    </w:p>
    <w:p w:rsidR="00B53295" w:rsidRDefault="009F0CC9">
      <w:pPr>
        <w:pStyle w:val="TEXTIND"/>
        <w:divId w:val="715082243"/>
      </w:pPr>
      <w:r>
        <w:t>Although the ENAS method was proposed for designing the structure and weights of neural networks,</w:t>
      </w:r>
      <w:hyperlink w:anchor="3" w:tooltip="[3]" w:history="1">
        <w:r>
          <w:rPr>
            <w:rStyle w:val="Hyperlink"/>
            <w:vertAlign w:val="superscript"/>
          </w:rPr>
          <w:t>3</w:t>
        </w:r>
      </w:hyperlink>
      <w:r>
        <w:t xml:space="preserve"> the idea of ENAS can be extended to design the structure and edge weights of any directed acyclic graph. Since the control system (CS) can be transformed into the form of a directed acyclic graph, this paper draws on the idea of ENAS to design the structure and parameters of the control system (CS) in an integrated manner, as shown in </w:t>
      </w:r>
      <w:r>
        <w:rPr>
          <w:rStyle w:val="figurecallout1"/>
        </w:rPr>
        <w:t xml:space="preserve">Figure </w:t>
      </w:r>
      <w:hyperlink w:anchor="F3" w:tooltip="Fig. 3" w:history="1">
        <w:r>
          <w:rPr>
            <w:rStyle w:val="Hyperlink"/>
          </w:rPr>
          <w:t>3</w:t>
        </w:r>
      </w:hyperlink>
      <w:r>
        <w:t>.</w:t>
      </w:r>
    </w:p>
    <w:p w:rsidR="00B53295" w:rsidRDefault="009F0CC9">
      <w:pPr>
        <w:pStyle w:val="CL"/>
        <w:divId w:val="715082243"/>
      </w:pPr>
      <w:r>
        <w:t>[FIGURE 3 ABOUT HERE]</w:t>
      </w:r>
    </w:p>
    <w:p w:rsidR="00B53295" w:rsidRDefault="009F0CC9">
      <w:pPr>
        <w:pStyle w:val="CPB"/>
        <w:divId w:val="715082243"/>
      </w:pPr>
      <w:r>
        <w:t>Figure 3.</w:t>
      </w:r>
    </w:p>
    <w:p w:rsidR="00B53295" w:rsidRDefault="009F0CC9">
      <w:pPr>
        <w:pStyle w:val="CP"/>
        <w:divId w:val="715082243"/>
      </w:pPr>
      <w:r>
        <w:t>The basic framework of the methodology in this paper.</w:t>
      </w:r>
    </w:p>
    <w:p w:rsidR="00B53295" w:rsidRDefault="009F0CC9">
      <w:pPr>
        <w:pStyle w:val="TEXTIND"/>
        <w:divId w:val="715082243"/>
      </w:pPr>
      <w:r>
        <w:t xml:space="preserve">In this paper, a controller design method based on the integration of structure search and parameter optimization is proposed to automate the controller structure design. The method introduces the idea of ENAS, which can search for the most suitable controller structure and complete parameter optimization in a relatively short time. In this paper, the </w:t>
      </w:r>
      <w:proofErr w:type="spellStart"/>
      <w:r>
        <w:t>galvano</w:t>
      </w:r>
      <w:proofErr w:type="spellEnd"/>
      <w:r>
        <w:t xml:space="preserve"> scanner in Maeda and Iwasaki</w:t>
      </w:r>
      <w:del w:id="1" w:author="Unknown">
        <w:r>
          <w:delText>'</w:delText>
        </w:r>
      </w:del>
      <w:ins w:id="2" w:author="Unknown">
        <w:r>
          <w:t>’</w:t>
        </w:r>
      </w:ins>
      <w:r>
        <w:t>s paper</w:t>
      </w:r>
      <w:hyperlink w:anchor="8" w:tooltip="[8]" w:history="1">
        <w:r>
          <w:rPr>
            <w:rStyle w:val="Hyperlink"/>
            <w:vertAlign w:val="superscript"/>
          </w:rPr>
          <w:t>8</w:t>
        </w:r>
      </w:hyperlink>
      <w:r>
        <w:t xml:space="preserve"> is selected as the research plant to verify the effectiveness of the method and compare it with the traditional full search-based method.</w:t>
      </w:r>
    </w:p>
    <w:p w:rsidR="00B53295" w:rsidRDefault="009F0CC9">
      <w:pPr>
        <w:pStyle w:val="H1"/>
        <w:divId w:val="715082243"/>
      </w:pPr>
      <w:r>
        <w:rPr>
          <w:rStyle w:val="of"/>
        </w:rPr>
        <w:lastRenderedPageBreak/>
        <w:t>Controller structure automatic generation technology</w:t>
      </w:r>
    </w:p>
    <w:p w:rsidR="00B53295" w:rsidRDefault="009F0CC9">
      <w:pPr>
        <w:pStyle w:val="H2"/>
        <w:divId w:val="715082243"/>
      </w:pPr>
      <w:r>
        <w:rPr>
          <w:rStyle w:val="of"/>
          <w:i/>
          <w:iCs/>
        </w:rPr>
        <w:t>Conversion method of control law and control system structure diagram</w:t>
      </w:r>
    </w:p>
    <w:p w:rsidR="00B53295" w:rsidRDefault="009F0CC9">
      <w:pPr>
        <w:pStyle w:val="TEXT"/>
        <w:divId w:val="715082243"/>
      </w:pPr>
      <w:r>
        <w:t>The central scientific and technical problem of this section is to transform the control system structure into a directed acyclic graph structure that the LSTM can handle.</w:t>
      </w:r>
    </w:p>
    <w:p w:rsidR="00B53295" w:rsidRDefault="009F0CC9">
      <w:pPr>
        <w:pStyle w:val="TEXTIND"/>
        <w:divId w:val="715082243"/>
      </w:pPr>
      <w:r>
        <w:t xml:space="preserve">A complex system structure diagram, the connection between its boxes is bound to be intricate, but the only three basic ways to connect the boxes are series, parallel and feedback connections. Therefore, the general method of simplifying the structure diagram is to move the lead or comparison points, exchange the comparison points, and perform box operations to merge the boxes connected in series, parallel and feedback. The principle of maintaining equivalent variable relationships before and after the transformation should be followed in the simplification process. Eventually, the structure of all closed-loop control systems can be expressed in the form of </w:t>
      </w:r>
      <w:r>
        <w:rPr>
          <w:rStyle w:val="figurecallout1"/>
        </w:rPr>
        <w:t xml:space="preserve">Figure </w:t>
      </w:r>
      <w:hyperlink w:anchor="F4" w:tooltip="Fig. 4" w:history="1">
        <w:r>
          <w:rPr>
            <w:rStyle w:val="Hyperlink"/>
          </w:rPr>
          <w:t>4</w:t>
        </w:r>
      </w:hyperlink>
      <w:r>
        <w:t>.</w:t>
      </w:r>
    </w:p>
    <w:p w:rsidR="00B53295" w:rsidRDefault="009F0CC9">
      <w:pPr>
        <w:pStyle w:val="CL"/>
        <w:divId w:val="715082243"/>
      </w:pPr>
      <w:r>
        <w:t>[FIGURE 4 ABOUT HERE]</w:t>
      </w:r>
    </w:p>
    <w:p w:rsidR="00B53295" w:rsidRDefault="009F0CC9">
      <w:pPr>
        <w:pStyle w:val="CPB"/>
        <w:divId w:val="715082243"/>
      </w:pPr>
      <w:r>
        <w:t>Figure 4.</w:t>
      </w:r>
    </w:p>
    <w:p w:rsidR="00B53295" w:rsidRDefault="009F0CC9">
      <w:pPr>
        <w:pStyle w:val="CP"/>
        <w:divId w:val="715082243"/>
      </w:pPr>
      <w:r>
        <w:t>Classic FB control system block diagram.</w:t>
      </w:r>
      <w:hyperlink w:anchor="9" w:tooltip="[9]" w:history="1">
        <w:r>
          <w:rPr>
            <w:rStyle w:val="Hyperlink"/>
            <w:vertAlign w:val="superscript"/>
          </w:rPr>
          <w:t>9</w:t>
        </w:r>
      </w:hyperlink>
    </w:p>
    <w:p w:rsidR="00B53295" w:rsidRDefault="009F0CC9">
      <w:pPr>
        <w:pStyle w:val="TEXTIND"/>
        <w:divId w:val="715082243"/>
      </w:pPr>
      <w:r>
        <w:t xml:space="preserve">where </w:t>
      </w:r>
      <m:oMath>
        <m:r>
          <w:rPr>
            <w:rFonts w:ascii="Cambria Math" w:hAnsi="Cambria Math"/>
          </w:rPr>
          <m:t>C</m:t>
        </m:r>
        <m:d>
          <m:dPr>
            <m:ctrlPr>
              <w:rPr>
                <w:rFonts w:ascii="Cambria Math" w:hAnsi="Cambria Math"/>
                <w:i/>
              </w:rPr>
            </m:ctrlPr>
          </m:dPr>
          <m:e>
            <m:r>
              <w:rPr>
                <w:rFonts w:ascii="Cambria Math" w:hAnsi="Cambria Math"/>
              </w:rPr>
              <m:t>s</m:t>
            </m:r>
          </m:e>
        </m:d>
      </m:oMath>
      <w:r>
        <w:t xml:space="preserve"> is the controller transfer function. The transfer function </w:t>
      </w:r>
      <m:oMath>
        <m:r>
          <w:rPr>
            <w:rFonts w:ascii="Cambria Math" w:hAnsi="Cambria Math"/>
          </w:rPr>
          <m:t>C</m:t>
        </m:r>
        <m:d>
          <m:dPr>
            <m:ctrlPr>
              <w:rPr>
                <w:rFonts w:ascii="Cambria Math" w:hAnsi="Cambria Math"/>
                <w:i/>
              </w:rPr>
            </m:ctrlPr>
          </m:dPr>
          <m:e>
            <m:r>
              <w:rPr>
                <w:rFonts w:ascii="Cambria Math" w:hAnsi="Cambria Math"/>
              </w:rPr>
              <m:t>s</m:t>
            </m:r>
          </m:e>
        </m:d>
      </m:oMath>
      <w:r>
        <w:t xml:space="preserve"> is set to the N-layer structure controller as shown in </w:t>
      </w:r>
      <w:r>
        <w:rPr>
          <w:rStyle w:val="figurecallout1"/>
        </w:rPr>
        <w:t xml:space="preserve">Figure </w:t>
      </w:r>
      <w:hyperlink w:anchor="F5" w:tooltip="Fig. 5" w:history="1">
        <w:r>
          <w:rPr>
            <w:rStyle w:val="Hyperlink"/>
          </w:rPr>
          <w:t>5</w:t>
        </w:r>
      </w:hyperlink>
      <w:r>
        <w:t xml:space="preserve"> (any controller can be written in the form of N transfer functions multiplied by each other).</w:t>
      </w:r>
    </w:p>
    <w:p w:rsidR="00B53295" w:rsidRDefault="009F0CC9">
      <w:pPr>
        <w:pStyle w:val="CL"/>
        <w:divId w:val="715082243"/>
      </w:pPr>
      <w:r>
        <w:t>[FIGURE 5 ABOUT HERE]</w:t>
      </w:r>
    </w:p>
    <w:p w:rsidR="00B53295" w:rsidRDefault="009F0CC9">
      <w:pPr>
        <w:pStyle w:val="CPB"/>
        <w:divId w:val="715082243"/>
      </w:pPr>
      <w:r>
        <w:t>Figure 5.</w:t>
      </w:r>
    </w:p>
    <w:p w:rsidR="00B53295" w:rsidRDefault="009F0CC9">
      <w:pPr>
        <w:pStyle w:val="CP"/>
        <w:divId w:val="715082243"/>
      </w:pPr>
      <w:r>
        <w:t>N-layer cascade structure controller block diagram.</w:t>
      </w:r>
      <w:hyperlink w:anchor="10" w:tooltip="[10]" w:history="1">
        <w:r>
          <w:rPr>
            <w:rStyle w:val="Hyperlink"/>
            <w:vertAlign w:val="superscript"/>
          </w:rPr>
          <w:t>10</w:t>
        </w:r>
      </w:hyperlink>
    </w:p>
    <w:p w:rsidR="00B53295" w:rsidRDefault="009F0CC9">
      <w:pPr>
        <w:pStyle w:val="TEXTIND"/>
        <w:divId w:val="715082243"/>
      </w:pPr>
      <w:r>
        <w:t xml:space="preserve">Since the controller is a cascade structure, the transfer function </w:t>
      </w:r>
      <m:oMath>
        <m:r>
          <w:rPr>
            <w:rFonts w:ascii="Cambria Math" w:hAnsi="Cambria Math"/>
          </w:rPr>
          <m:t>C</m:t>
        </m:r>
        <m:d>
          <m:dPr>
            <m:ctrlPr>
              <w:rPr>
                <w:rFonts w:ascii="Cambria Math" w:hAnsi="Cambria Math"/>
                <w:i/>
              </w:rPr>
            </m:ctrlPr>
          </m:dPr>
          <m:e>
            <m:r>
              <w:rPr>
                <w:rFonts w:ascii="Cambria Math" w:hAnsi="Cambria Math"/>
              </w:rPr>
              <m:t>s</m:t>
            </m:r>
          </m:e>
        </m:d>
      </m:oMath>
      <w:r>
        <w:t xml:space="preserve"> is</w:t>
      </w:r>
    </w:p>
    <w:p w:rsidR="00B53295" w:rsidRDefault="0002497C">
      <w:pPr>
        <w:pStyle w:val="EQ"/>
        <w:divId w:val="715082243"/>
      </w:pPr>
      <m:oMathPara>
        <m:oMath>
          <m:r>
            <w:rPr>
              <w:rFonts w:ascii="Cambria Math" w:hAnsi="Cambria Math"/>
            </w:rPr>
            <m:t>C</m:t>
          </m:r>
          <m:d>
            <m:dPr>
              <m:ctrlPr>
                <w:rPr>
                  <w:rFonts w:ascii="Cambria Math" w:hAnsi="Cambria Math"/>
                </w:rPr>
              </m:ctrlPr>
            </m:dPr>
            <m:e>
              <m:r>
                <w:rPr>
                  <w:rFonts w:ascii="Cambria Math" w:hAnsi="Cambria Math"/>
                </w:rPr>
                <m:t>s</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s</m:t>
                  </m:r>
                </m:e>
              </m:d>
            </m:e>
          </m:nary>
        </m:oMath>
      </m:oMathPara>
    </w:p>
    <w:p w:rsidR="00B53295" w:rsidRDefault="009F0CC9">
      <w:pPr>
        <w:pStyle w:val="TEXT"/>
        <w:divId w:val="715082243"/>
      </w:pPr>
      <w:r>
        <w:t xml:space="preserve">Here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oMath>
      <w:r>
        <w:t xml:space="preserve"> denotes a transfer function picked from the ith layer, </w:t>
      </w:r>
      <w:del w:id="3" w:author="Unknown">
        <w:r>
          <w:delText>i.e.,</w:delText>
        </w:r>
      </w:del>
      <w:ins w:id="4" w:author="Unknown">
        <w:r>
          <w:t>that is,</w:t>
        </w:r>
      </w:ins>
      <w:r>
        <w:t xml:space="preserve"> the transfer function of the connected part of each layer in </w:t>
      </w:r>
      <w:r>
        <w:rPr>
          <w:rStyle w:val="figurecallout1"/>
        </w:rPr>
        <w:t xml:space="preserve">Figure </w:t>
      </w:r>
      <w:hyperlink w:anchor="F5" w:tooltip="Fig. 5" w:history="1">
        <w:r>
          <w:rPr>
            <w:rStyle w:val="Hyperlink"/>
          </w:rPr>
          <w:t>5</w:t>
        </w:r>
      </w:hyperlink>
      <w:r>
        <w:t xml:space="preserve">. Each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oMath>
      <w:r>
        <w:t xml:space="preserve"> can be set to the following form.</w:t>
      </w:r>
    </w:p>
    <w:p w:rsidR="00B53295" w:rsidRDefault="0002497C">
      <w:pPr>
        <w:pStyle w:val="EQ"/>
        <w:divId w:val="715082243"/>
      </w:pPr>
      <m:oMathPara>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s</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a</m:t>
                        </m:r>
                      </m:e>
                      <m:sub>
                        <m:r>
                          <m:rPr>
                            <m:sty m:val="p"/>
                          </m:rPr>
                          <w:rPr>
                            <w:rFonts w:ascii="Cambria Math" w:hAnsi="Cambria Math"/>
                          </w:rPr>
                          <m:t>0</m:t>
                        </m:r>
                        <m:r>
                          <w:rPr>
                            <w:rFonts w:ascii="Cambria Math" w:hAnsi="Cambria Math"/>
                          </w:rPr>
                          <m:t>i</m:t>
                        </m:r>
                      </m:sub>
                      <m:sup>
                        <m:r>
                          <m:rPr>
                            <m:sty m:val="p"/>
                          </m:rPr>
                          <w:rPr>
                            <w:rFonts w:ascii="Cambria Math" w:hAnsi="Cambria Math"/>
                          </w:rPr>
                          <m:t>(1)</m:t>
                        </m:r>
                      </m:sup>
                    </m:sSubSup>
                  </m:e>
                </m:mr>
                <m:mr>
                  <m:e>
                    <m:f>
                      <m:fPr>
                        <m:ctrlPr>
                          <w:rPr>
                            <w:rFonts w:ascii="Cambria Math" w:hAnsi="Cambria Math"/>
                          </w:rPr>
                        </m:ctrlPr>
                      </m:fPr>
                      <m:num>
                        <m:sSubSup>
                          <m:sSubSupPr>
                            <m:ctrlPr>
                              <w:rPr>
                                <w:rFonts w:ascii="Cambria Math" w:hAnsi="Cambria Math"/>
                              </w:rPr>
                            </m:ctrlPr>
                          </m:sSubSupPr>
                          <m:e>
                            <m:r>
                              <w:rPr>
                                <w:rFonts w:ascii="Cambria Math" w:hAnsi="Cambria Math"/>
                              </w:rPr>
                              <m:t>a</m:t>
                            </m:r>
                          </m:e>
                          <m:sub>
                            <m:r>
                              <m:rPr>
                                <m:sty m:val="p"/>
                              </m:rPr>
                              <w:rPr>
                                <w:rFonts w:ascii="Cambria Math" w:hAnsi="Cambria Math"/>
                              </w:rPr>
                              <m:t>1</m:t>
                            </m:r>
                            <m:r>
                              <w:rPr>
                                <w:rFonts w:ascii="Cambria Math" w:hAnsi="Cambria Math"/>
                              </w:rPr>
                              <m:t>i</m:t>
                            </m:r>
                          </m:sub>
                          <m:sup>
                            <m:r>
                              <m:rPr>
                                <m:sty m:val="p"/>
                              </m:rPr>
                              <w:rPr>
                                <w:rFonts w:ascii="Cambria Math" w:hAnsi="Cambria Math"/>
                              </w:rPr>
                              <m:t>(2)</m:t>
                            </m:r>
                          </m:sup>
                        </m:sSubSup>
                        <m:r>
                          <w:rPr>
                            <w:rFonts w:ascii="Cambria Math" w:hAnsi="Cambria Math"/>
                          </w:rPr>
                          <m:t>s</m:t>
                        </m:r>
                        <m:r>
                          <m:rPr>
                            <m:sty m:val="p"/>
                          </m:rPr>
                          <w:rPr>
                            <w:rFonts w:ascii="Cambria Math" w:hAnsi="Cambria Math"/>
                          </w:rPr>
                          <m:t>+</m:t>
                        </m:r>
                        <m:sSubSup>
                          <m:sSubSupPr>
                            <m:ctrlPr>
                              <w:rPr>
                                <w:rFonts w:ascii="Cambria Math" w:hAnsi="Cambria Math"/>
                              </w:rPr>
                            </m:ctrlPr>
                          </m:sSubSupPr>
                          <m:e>
                            <m:r>
                              <w:rPr>
                                <w:rFonts w:ascii="Cambria Math" w:hAnsi="Cambria Math"/>
                              </w:rPr>
                              <m:t>a</m:t>
                            </m:r>
                          </m:e>
                          <m:sub>
                            <m:r>
                              <m:rPr>
                                <m:sty m:val="p"/>
                              </m:rPr>
                              <w:rPr>
                                <w:rFonts w:ascii="Cambria Math" w:hAnsi="Cambria Math"/>
                              </w:rPr>
                              <m:t>0</m:t>
                            </m:r>
                            <m:r>
                              <w:rPr>
                                <w:rFonts w:ascii="Cambria Math" w:hAnsi="Cambria Math"/>
                              </w:rPr>
                              <m:t>i</m:t>
                            </m:r>
                          </m:sub>
                          <m:sup>
                            <m:r>
                              <m:rPr>
                                <m:sty m:val="p"/>
                              </m:rPr>
                              <w:rPr>
                                <w:rFonts w:ascii="Cambria Math" w:hAnsi="Cambria Math"/>
                              </w:rPr>
                              <m:t>(2)</m:t>
                            </m:r>
                          </m:sup>
                        </m:sSubSup>
                      </m:num>
                      <m:den>
                        <m:sSubSup>
                          <m:sSubSupPr>
                            <m:ctrlPr>
                              <w:rPr>
                                <w:rFonts w:ascii="Cambria Math" w:hAnsi="Cambria Math"/>
                              </w:rPr>
                            </m:ctrlPr>
                          </m:sSubSupPr>
                          <m:e>
                            <m:r>
                              <w:rPr>
                                <w:rFonts w:ascii="Cambria Math" w:hAnsi="Cambria Math"/>
                              </w:rPr>
                              <m:t>b</m:t>
                            </m:r>
                          </m:e>
                          <m:sub>
                            <m:r>
                              <m:rPr>
                                <m:sty m:val="p"/>
                              </m:rPr>
                              <w:rPr>
                                <w:rFonts w:ascii="Cambria Math" w:hAnsi="Cambria Math"/>
                              </w:rPr>
                              <m:t>1</m:t>
                            </m:r>
                            <m:r>
                              <w:rPr>
                                <w:rFonts w:ascii="Cambria Math" w:hAnsi="Cambria Math"/>
                              </w:rPr>
                              <m:t>i</m:t>
                            </m:r>
                          </m:sub>
                          <m:sup>
                            <m:r>
                              <m:rPr>
                                <m:sty m:val="p"/>
                              </m:rPr>
                              <w:rPr>
                                <w:rFonts w:ascii="Cambria Math" w:hAnsi="Cambria Math"/>
                              </w:rPr>
                              <m:t>(2)</m:t>
                            </m:r>
                          </m:sup>
                        </m:sSubSup>
                        <m:r>
                          <w:rPr>
                            <w:rFonts w:ascii="Cambria Math" w:hAnsi="Cambria Math"/>
                          </w:rPr>
                          <m:t>s</m:t>
                        </m:r>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0</m:t>
                            </m:r>
                            <m:r>
                              <w:rPr>
                                <w:rFonts w:ascii="Cambria Math" w:hAnsi="Cambria Math"/>
                              </w:rPr>
                              <m:t>i</m:t>
                            </m:r>
                          </m:sub>
                          <m:sup>
                            <m:r>
                              <m:rPr>
                                <m:sty m:val="p"/>
                              </m:rPr>
                              <w:rPr>
                                <w:rFonts w:ascii="Cambria Math" w:hAnsi="Cambria Math"/>
                              </w:rPr>
                              <m:t>(2)</m:t>
                            </m:r>
                          </m:sup>
                        </m:sSubSup>
                      </m:den>
                    </m:f>
                  </m:e>
                </m:mr>
                <m:mr>
                  <m:e>
                    <m:f>
                      <m:fPr>
                        <m:ctrlPr>
                          <w:rPr>
                            <w:rFonts w:ascii="Cambria Math" w:hAnsi="Cambria Math"/>
                          </w:rPr>
                        </m:ctrlPr>
                      </m:fPr>
                      <m:num>
                        <m:sSubSup>
                          <m:sSubSupPr>
                            <m:ctrlPr>
                              <w:rPr>
                                <w:rFonts w:ascii="Cambria Math" w:hAnsi="Cambria Math"/>
                              </w:rPr>
                            </m:ctrlPr>
                          </m:sSubSupPr>
                          <m:e>
                            <m:r>
                              <w:rPr>
                                <w:rFonts w:ascii="Cambria Math" w:hAnsi="Cambria Math"/>
                              </w:rPr>
                              <m:t>a</m:t>
                            </m:r>
                          </m:e>
                          <m:sub>
                            <m:r>
                              <m:rPr>
                                <m:sty m:val="p"/>
                              </m:rPr>
                              <w:rPr>
                                <w:rFonts w:ascii="Cambria Math" w:hAnsi="Cambria Math"/>
                              </w:rPr>
                              <m:t>2</m:t>
                            </m:r>
                            <m:r>
                              <w:rPr>
                                <w:rFonts w:ascii="Cambria Math" w:hAnsi="Cambria Math"/>
                              </w:rPr>
                              <m:t>i</m:t>
                            </m:r>
                          </m:sub>
                          <m:sup>
                            <m:r>
                              <m:rPr>
                                <m:sty m:val="p"/>
                              </m:rPr>
                              <w:rPr>
                                <w:rFonts w:ascii="Cambria Math" w:hAnsi="Cambria Math"/>
                              </w:rPr>
                              <m:t>(3)</m:t>
                            </m:r>
                          </m:sup>
                        </m:sSubSup>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a</m:t>
                            </m:r>
                          </m:e>
                          <m:sub>
                            <m:r>
                              <m:rPr>
                                <m:sty m:val="p"/>
                              </m:rPr>
                              <w:rPr>
                                <w:rFonts w:ascii="Cambria Math" w:hAnsi="Cambria Math"/>
                              </w:rPr>
                              <m:t>1</m:t>
                            </m:r>
                            <m:r>
                              <w:rPr>
                                <w:rFonts w:ascii="Cambria Math" w:hAnsi="Cambria Math"/>
                              </w:rPr>
                              <m:t>i</m:t>
                            </m:r>
                          </m:sub>
                          <m:sup>
                            <m:r>
                              <m:rPr>
                                <m:sty m:val="p"/>
                              </m:rPr>
                              <w:rPr>
                                <w:rFonts w:ascii="Cambria Math" w:hAnsi="Cambria Math"/>
                              </w:rPr>
                              <m:t>(3)</m:t>
                            </m:r>
                          </m:sup>
                        </m:sSubSup>
                        <m:r>
                          <w:rPr>
                            <w:rFonts w:ascii="Cambria Math" w:hAnsi="Cambria Math"/>
                          </w:rPr>
                          <m:t>s</m:t>
                        </m:r>
                        <m:r>
                          <m:rPr>
                            <m:sty m:val="p"/>
                          </m:rPr>
                          <w:rPr>
                            <w:rFonts w:ascii="Cambria Math" w:hAnsi="Cambria Math"/>
                          </w:rPr>
                          <m:t>+</m:t>
                        </m:r>
                        <m:sSubSup>
                          <m:sSubSupPr>
                            <m:ctrlPr>
                              <w:rPr>
                                <w:rFonts w:ascii="Cambria Math" w:hAnsi="Cambria Math"/>
                              </w:rPr>
                            </m:ctrlPr>
                          </m:sSubSupPr>
                          <m:e>
                            <m:r>
                              <w:rPr>
                                <w:rFonts w:ascii="Cambria Math" w:hAnsi="Cambria Math"/>
                              </w:rPr>
                              <m:t>a</m:t>
                            </m:r>
                          </m:e>
                          <m:sub>
                            <m:r>
                              <m:rPr>
                                <m:sty m:val="p"/>
                              </m:rPr>
                              <w:rPr>
                                <w:rFonts w:ascii="Cambria Math" w:hAnsi="Cambria Math"/>
                              </w:rPr>
                              <m:t>0</m:t>
                            </m:r>
                            <m:r>
                              <w:rPr>
                                <w:rFonts w:ascii="Cambria Math" w:hAnsi="Cambria Math"/>
                              </w:rPr>
                              <m:t>i</m:t>
                            </m:r>
                          </m:sub>
                          <m:sup>
                            <m:r>
                              <m:rPr>
                                <m:sty m:val="p"/>
                              </m:rPr>
                              <w:rPr>
                                <w:rFonts w:ascii="Cambria Math" w:hAnsi="Cambria Math"/>
                              </w:rPr>
                              <m:t>(3)</m:t>
                            </m:r>
                          </m:sup>
                        </m:sSubSup>
                      </m:num>
                      <m:den>
                        <m:sSubSup>
                          <m:sSubSupPr>
                            <m:ctrlPr>
                              <w:rPr>
                                <w:rFonts w:ascii="Cambria Math" w:hAnsi="Cambria Math"/>
                              </w:rPr>
                            </m:ctrlPr>
                          </m:sSubSupPr>
                          <m:e>
                            <m:r>
                              <w:rPr>
                                <w:rFonts w:ascii="Cambria Math" w:hAnsi="Cambria Math"/>
                              </w:rPr>
                              <m:t>b</m:t>
                            </m:r>
                          </m:e>
                          <m:sub>
                            <m:r>
                              <m:rPr>
                                <m:sty m:val="p"/>
                              </m:rPr>
                              <w:rPr>
                                <w:rFonts w:ascii="Cambria Math" w:hAnsi="Cambria Math"/>
                              </w:rPr>
                              <m:t>2</m:t>
                            </m:r>
                            <m:r>
                              <w:rPr>
                                <w:rFonts w:ascii="Cambria Math" w:hAnsi="Cambria Math"/>
                              </w:rPr>
                              <m:t>i</m:t>
                            </m:r>
                          </m:sub>
                          <m:sup>
                            <m:r>
                              <m:rPr>
                                <m:sty m:val="p"/>
                              </m:rPr>
                              <w:rPr>
                                <w:rFonts w:ascii="Cambria Math" w:hAnsi="Cambria Math"/>
                              </w:rPr>
                              <m:t>(3)</m:t>
                            </m:r>
                          </m:sup>
                        </m:sSubSup>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1</m:t>
                            </m:r>
                            <m:r>
                              <w:rPr>
                                <w:rFonts w:ascii="Cambria Math" w:hAnsi="Cambria Math"/>
                              </w:rPr>
                              <m:t>i</m:t>
                            </m:r>
                          </m:sub>
                          <m:sup>
                            <m:r>
                              <m:rPr>
                                <m:sty m:val="p"/>
                              </m:rPr>
                              <w:rPr>
                                <w:rFonts w:ascii="Cambria Math" w:hAnsi="Cambria Math"/>
                              </w:rPr>
                              <m:t>(3)</m:t>
                            </m:r>
                          </m:sup>
                        </m:sSubSup>
                        <m:r>
                          <w:rPr>
                            <w:rFonts w:ascii="Cambria Math" w:hAnsi="Cambria Math"/>
                          </w:rPr>
                          <m:t>s</m:t>
                        </m:r>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0</m:t>
                            </m:r>
                            <m:r>
                              <w:rPr>
                                <w:rFonts w:ascii="Cambria Math" w:hAnsi="Cambria Math"/>
                              </w:rPr>
                              <m:t>i</m:t>
                            </m:r>
                          </m:sub>
                          <m:sup>
                            <m:r>
                              <m:rPr>
                                <m:sty m:val="p"/>
                              </m:rPr>
                              <w:rPr>
                                <w:rFonts w:ascii="Cambria Math" w:hAnsi="Cambria Math"/>
                              </w:rPr>
                              <m:t>(3)</m:t>
                            </m:r>
                          </m:sup>
                        </m:sSubSup>
                      </m:den>
                    </m:f>
                  </m:e>
                </m:mr>
                <m:mr>
                  <m:e>
                    <m:r>
                      <m:rPr>
                        <m:sty m:val="p"/>
                      </m:rPr>
                      <w:rPr>
                        <w:rFonts w:ascii="Cambria Math" w:eastAsia="MS Gothic" w:hAnsi="Cambria Math"/>
                      </w:rPr>
                      <m:t>⋮</m:t>
                    </m:r>
                  </m:e>
                </m:mr>
                <m:mr>
                  <m:e>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ni</m:t>
                            </m:r>
                          </m:sub>
                          <m:sup>
                            <m:r>
                              <m:rPr>
                                <m:sty m:val="p"/>
                              </m:rPr>
                              <w:rPr>
                                <w:rFonts w:ascii="Cambria Math" w:hAnsi="Cambria Math"/>
                              </w:rPr>
                              <m:t>(</m:t>
                            </m:r>
                            <m:r>
                              <w:rPr>
                                <w:rFonts w:ascii="Cambria Math" w:hAnsi="Cambria Math"/>
                              </w:rPr>
                              <m:t>n</m:t>
                            </m:r>
                            <m:r>
                              <m:rPr>
                                <m:sty m:val="p"/>
                              </m:rPr>
                              <w:rPr>
                                <w:rFonts w:ascii="Cambria Math" w:hAnsi="Cambria Math"/>
                              </w:rPr>
                              <m:t>+1)</m:t>
                            </m:r>
                          </m:sup>
                        </m:sSubSup>
                        <m:sSup>
                          <m:sSupPr>
                            <m:ctrlPr>
                              <w:rPr>
                                <w:rFonts w:ascii="Cambria Math" w:hAnsi="Cambria Math"/>
                              </w:rPr>
                            </m:ctrlPr>
                          </m:sSupPr>
                          <m:e>
                            <m:r>
                              <w:rPr>
                                <w:rFonts w:ascii="Cambria Math" w:hAnsi="Cambria Math"/>
                              </w:rPr>
                              <m:t>s</m:t>
                            </m:r>
                          </m:e>
                          <m:sup>
                            <m:r>
                              <w:rPr>
                                <w:rFonts w:ascii="Cambria Math" w:hAnsi="Cambria Math"/>
                              </w:rPr>
                              <m:t>n</m:t>
                            </m:r>
                          </m:sup>
                        </m:sSup>
                        <m:r>
                          <m:rPr>
                            <m:sty m:val="p"/>
                          </m:rPr>
                          <w:rPr>
                            <w:rFonts w:ascii="Cambria Math" w:hAnsi="Cambria Math"/>
                          </w:rPr>
                          <m:t>+</m:t>
                        </m:r>
                        <m:r>
                          <m:rPr>
                            <m:sty m:val="p"/>
                          </m:rPr>
                          <w:rPr>
                            <w:rFonts w:ascii="Cambria Math" w:eastAsia="MS Gothic" w:hAnsi="Cambria Math"/>
                          </w:rPr>
                          <m:t>⋯</m:t>
                        </m:r>
                        <m:r>
                          <m:rPr>
                            <m:sty m:val="p"/>
                          </m:rPr>
                          <w:rPr>
                            <w:rFonts w:ascii="Cambria Math" w:hAnsi="Cambria Math"/>
                          </w:rPr>
                          <m:t>+</m:t>
                        </m:r>
                        <m:sSubSup>
                          <m:sSubSupPr>
                            <m:ctrlPr>
                              <w:rPr>
                                <w:rFonts w:ascii="Cambria Math" w:hAnsi="Cambria Math"/>
                              </w:rPr>
                            </m:ctrlPr>
                          </m:sSubSupPr>
                          <m:e>
                            <m:r>
                              <w:rPr>
                                <w:rFonts w:ascii="Cambria Math" w:hAnsi="Cambria Math"/>
                              </w:rPr>
                              <m:t>a</m:t>
                            </m:r>
                          </m:e>
                          <m:sub>
                            <m:r>
                              <m:rPr>
                                <m:sty m:val="p"/>
                              </m:rPr>
                              <w:rPr>
                                <w:rFonts w:ascii="Cambria Math" w:hAnsi="Cambria Math"/>
                              </w:rPr>
                              <m:t>1</m:t>
                            </m:r>
                            <m:r>
                              <w:rPr>
                                <w:rFonts w:ascii="Cambria Math" w:hAnsi="Cambria Math"/>
                              </w:rPr>
                              <m:t>i</m:t>
                            </m:r>
                          </m:sub>
                          <m:sup>
                            <m:r>
                              <m:rPr>
                                <m:sty m:val="p"/>
                              </m:rPr>
                              <w:rPr>
                                <w:rFonts w:ascii="Cambria Math" w:hAnsi="Cambria Math"/>
                              </w:rPr>
                              <m:t>(</m:t>
                            </m:r>
                            <m:r>
                              <w:rPr>
                                <w:rFonts w:ascii="Cambria Math" w:hAnsi="Cambria Math"/>
                              </w:rPr>
                              <m:t>n</m:t>
                            </m:r>
                            <m:r>
                              <m:rPr>
                                <m:sty m:val="p"/>
                              </m:rPr>
                              <w:rPr>
                                <w:rFonts w:ascii="Cambria Math" w:hAnsi="Cambria Math"/>
                              </w:rPr>
                              <m:t>+1)</m:t>
                            </m:r>
                          </m:sup>
                        </m:sSubSup>
                        <m:r>
                          <w:rPr>
                            <w:rFonts w:ascii="Cambria Math" w:hAnsi="Cambria Math"/>
                          </w:rPr>
                          <m:t>s</m:t>
                        </m:r>
                        <m:r>
                          <m:rPr>
                            <m:sty m:val="p"/>
                          </m:rPr>
                          <w:rPr>
                            <w:rFonts w:ascii="Cambria Math" w:hAnsi="Cambria Math"/>
                          </w:rPr>
                          <m:t>+</m:t>
                        </m:r>
                        <m:sSubSup>
                          <m:sSubSupPr>
                            <m:ctrlPr>
                              <w:rPr>
                                <w:rFonts w:ascii="Cambria Math" w:hAnsi="Cambria Math"/>
                              </w:rPr>
                            </m:ctrlPr>
                          </m:sSubSupPr>
                          <m:e>
                            <m:r>
                              <w:rPr>
                                <w:rFonts w:ascii="Cambria Math" w:hAnsi="Cambria Math"/>
                              </w:rPr>
                              <m:t>a</m:t>
                            </m:r>
                          </m:e>
                          <m:sub>
                            <m:r>
                              <m:rPr>
                                <m:sty m:val="p"/>
                              </m:rPr>
                              <w:rPr>
                                <w:rFonts w:ascii="Cambria Math" w:hAnsi="Cambria Math"/>
                              </w:rPr>
                              <m:t>0</m:t>
                            </m:r>
                            <m:r>
                              <w:rPr>
                                <w:rFonts w:ascii="Cambria Math" w:hAnsi="Cambria Math"/>
                              </w:rPr>
                              <m:t>i</m:t>
                            </m:r>
                          </m:sub>
                          <m:sup>
                            <m:r>
                              <m:rPr>
                                <m:sty m:val="p"/>
                              </m:rPr>
                              <w:rPr>
                                <w:rFonts w:ascii="Cambria Math" w:hAnsi="Cambria Math"/>
                              </w:rPr>
                              <m:t>(</m:t>
                            </m:r>
                            <m:r>
                              <w:rPr>
                                <w:rFonts w:ascii="Cambria Math" w:hAnsi="Cambria Math"/>
                              </w:rPr>
                              <m:t>n</m:t>
                            </m:r>
                            <m:r>
                              <m:rPr>
                                <m:sty m:val="p"/>
                              </m:rPr>
                              <w:rPr>
                                <w:rFonts w:ascii="Cambria Math" w:hAnsi="Cambria Math"/>
                              </w:rPr>
                              <m:t>+1)</m:t>
                            </m:r>
                          </m:sup>
                        </m:sSubSup>
                      </m:num>
                      <m:den>
                        <m:sSubSup>
                          <m:sSubSupPr>
                            <m:ctrlPr>
                              <w:rPr>
                                <w:rFonts w:ascii="Cambria Math" w:hAnsi="Cambria Math"/>
                              </w:rPr>
                            </m:ctrlPr>
                          </m:sSubSupPr>
                          <m:e>
                            <m:r>
                              <w:rPr>
                                <w:rFonts w:ascii="Cambria Math" w:hAnsi="Cambria Math"/>
                              </w:rPr>
                              <m:t>b</m:t>
                            </m:r>
                          </m:e>
                          <m:sub>
                            <m:r>
                              <w:rPr>
                                <w:rFonts w:ascii="Cambria Math" w:hAnsi="Cambria Math"/>
                              </w:rPr>
                              <m:t>ni</m:t>
                            </m:r>
                          </m:sub>
                          <m:sup>
                            <m:r>
                              <m:rPr>
                                <m:sty m:val="p"/>
                              </m:rPr>
                              <w:rPr>
                                <w:rFonts w:ascii="Cambria Math" w:hAnsi="Cambria Math"/>
                              </w:rPr>
                              <m:t>(</m:t>
                            </m:r>
                            <m:r>
                              <w:rPr>
                                <w:rFonts w:ascii="Cambria Math" w:hAnsi="Cambria Math"/>
                              </w:rPr>
                              <m:t>n</m:t>
                            </m:r>
                            <m:r>
                              <m:rPr>
                                <m:sty m:val="p"/>
                              </m:rPr>
                              <w:rPr>
                                <w:rFonts w:ascii="Cambria Math" w:hAnsi="Cambria Math"/>
                              </w:rPr>
                              <m:t>+1)</m:t>
                            </m:r>
                          </m:sup>
                        </m:sSubSup>
                        <m:sSup>
                          <m:sSupPr>
                            <m:ctrlPr>
                              <w:rPr>
                                <w:rFonts w:ascii="Cambria Math" w:hAnsi="Cambria Math"/>
                              </w:rPr>
                            </m:ctrlPr>
                          </m:sSupPr>
                          <m:e>
                            <m:r>
                              <w:rPr>
                                <w:rFonts w:ascii="Cambria Math" w:hAnsi="Cambria Math"/>
                              </w:rPr>
                              <m:t>s</m:t>
                            </m:r>
                          </m:e>
                          <m:sup>
                            <m:r>
                              <w:rPr>
                                <w:rFonts w:ascii="Cambria Math" w:hAnsi="Cambria Math"/>
                              </w:rPr>
                              <m:t>n</m:t>
                            </m:r>
                          </m:sup>
                        </m:sSup>
                        <m:r>
                          <m:rPr>
                            <m:sty m:val="p"/>
                          </m:rPr>
                          <w:rPr>
                            <w:rFonts w:ascii="Cambria Math" w:hAnsi="Cambria Math"/>
                          </w:rPr>
                          <m:t>+</m:t>
                        </m:r>
                        <m:r>
                          <m:rPr>
                            <m:sty m:val="p"/>
                          </m:rPr>
                          <w:rPr>
                            <w:rFonts w:ascii="Cambria Math" w:eastAsia="MS Gothic" w:hAnsi="Cambria Math"/>
                          </w:rPr>
                          <m:t>⋯</m:t>
                        </m:r>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1</m:t>
                            </m:r>
                            <m:r>
                              <w:rPr>
                                <w:rFonts w:ascii="Cambria Math" w:hAnsi="Cambria Math"/>
                              </w:rPr>
                              <m:t>i</m:t>
                            </m:r>
                          </m:sub>
                          <m:sup>
                            <m:r>
                              <m:rPr>
                                <m:sty m:val="p"/>
                              </m:rPr>
                              <w:rPr>
                                <w:rFonts w:ascii="Cambria Math" w:hAnsi="Cambria Math"/>
                              </w:rPr>
                              <m:t>(</m:t>
                            </m:r>
                            <m:r>
                              <w:rPr>
                                <w:rFonts w:ascii="Cambria Math" w:hAnsi="Cambria Math"/>
                              </w:rPr>
                              <m:t>n</m:t>
                            </m:r>
                            <m:r>
                              <m:rPr>
                                <m:sty m:val="p"/>
                              </m:rPr>
                              <w:rPr>
                                <w:rFonts w:ascii="Cambria Math" w:hAnsi="Cambria Math"/>
                              </w:rPr>
                              <m:t>+1)</m:t>
                            </m:r>
                          </m:sup>
                        </m:sSubSup>
                        <m:r>
                          <w:rPr>
                            <w:rFonts w:ascii="Cambria Math" w:hAnsi="Cambria Math"/>
                          </w:rPr>
                          <m:t>s</m:t>
                        </m:r>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0</m:t>
                            </m:r>
                            <m:r>
                              <w:rPr>
                                <w:rFonts w:ascii="Cambria Math" w:hAnsi="Cambria Math"/>
                              </w:rPr>
                              <m:t>i</m:t>
                            </m:r>
                          </m:sub>
                          <m:sup>
                            <m:r>
                              <m:rPr>
                                <m:sty m:val="p"/>
                              </m:rPr>
                              <w:rPr>
                                <w:rFonts w:ascii="Cambria Math" w:hAnsi="Cambria Math"/>
                              </w:rPr>
                              <m:t>(</m:t>
                            </m:r>
                            <m:r>
                              <w:rPr>
                                <w:rFonts w:ascii="Cambria Math" w:hAnsi="Cambria Math"/>
                              </w:rPr>
                              <m:t>n</m:t>
                            </m:r>
                            <m:r>
                              <m:rPr>
                                <m:sty m:val="p"/>
                              </m:rPr>
                              <w:rPr>
                                <w:rFonts w:ascii="Cambria Math" w:hAnsi="Cambria Math"/>
                              </w:rPr>
                              <m:t>+1)</m:t>
                            </m:r>
                          </m:sup>
                        </m:sSubSup>
                      </m:den>
                    </m:f>
                  </m:e>
                </m:mr>
              </m:m>
            </m:e>
          </m:d>
        </m:oMath>
      </m:oMathPara>
    </w:p>
    <w:p w:rsidR="00B53295" w:rsidRDefault="009F0CC9">
      <w:pPr>
        <w:pStyle w:val="TEXT"/>
        <w:divId w:val="715082243"/>
      </w:pPr>
      <w:r>
        <w:t>The transfer function can be decomposed into the form of the product of N transfer functions according to the above method.</w:t>
      </w:r>
    </w:p>
    <w:p w:rsidR="00B53295" w:rsidRDefault="009F0CC9">
      <w:pPr>
        <w:pStyle w:val="H2"/>
        <w:divId w:val="715082243"/>
      </w:pPr>
      <w:r>
        <w:rPr>
          <w:rStyle w:val="of"/>
          <w:i/>
          <w:iCs/>
        </w:rPr>
        <w:t xml:space="preserve">Structural </w:t>
      </w:r>
      <w:proofErr w:type="spellStart"/>
      <w:r>
        <w:rPr>
          <w:rStyle w:val="of"/>
          <w:i/>
          <w:iCs/>
        </w:rPr>
        <w:t>Modeling</w:t>
      </w:r>
      <w:proofErr w:type="spellEnd"/>
      <w:r>
        <w:rPr>
          <w:rStyle w:val="of"/>
          <w:i/>
          <w:iCs/>
        </w:rPr>
        <w:t xml:space="preserve"> of </w:t>
      </w:r>
      <w:ins w:id="5" w:author="Unknown">
        <w:r>
          <w:rPr>
            <w:rStyle w:val="of"/>
            <w:i/>
            <w:iCs/>
          </w:rPr>
          <w:t>c</w:t>
        </w:r>
      </w:ins>
      <w:del w:id="6" w:author="Unknown">
        <w:r>
          <w:rPr>
            <w:rStyle w:val="of"/>
            <w:i/>
            <w:iCs/>
          </w:rPr>
          <w:delText>C</w:delText>
        </w:r>
      </w:del>
      <w:r>
        <w:rPr>
          <w:rStyle w:val="of"/>
          <w:i/>
          <w:iCs/>
        </w:rPr>
        <w:t xml:space="preserve">ontrol </w:t>
      </w:r>
      <w:ins w:id="7" w:author="Unknown">
        <w:r>
          <w:rPr>
            <w:rStyle w:val="of"/>
            <w:i/>
            <w:iCs/>
          </w:rPr>
          <w:t>s</w:t>
        </w:r>
      </w:ins>
      <w:del w:id="8" w:author="Unknown">
        <w:r>
          <w:rPr>
            <w:rStyle w:val="of"/>
            <w:i/>
            <w:iCs/>
          </w:rPr>
          <w:delText>S</w:delText>
        </w:r>
      </w:del>
      <w:r>
        <w:rPr>
          <w:rStyle w:val="of"/>
          <w:i/>
          <w:iCs/>
        </w:rPr>
        <w:t xml:space="preserve">ystems </w:t>
      </w:r>
      <w:ins w:id="9" w:author="Unknown">
        <w:r>
          <w:rPr>
            <w:rStyle w:val="of"/>
            <w:i/>
            <w:iCs/>
          </w:rPr>
          <w:t>b</w:t>
        </w:r>
      </w:ins>
      <w:del w:id="10" w:author="Unknown">
        <w:r>
          <w:rPr>
            <w:rStyle w:val="of"/>
            <w:i/>
            <w:iCs/>
          </w:rPr>
          <w:delText>B</w:delText>
        </w:r>
      </w:del>
      <w:r>
        <w:rPr>
          <w:rStyle w:val="of"/>
          <w:i/>
          <w:iCs/>
        </w:rPr>
        <w:t xml:space="preserve">ased on </w:t>
      </w:r>
      <w:ins w:id="11" w:author="Unknown">
        <w:r>
          <w:rPr>
            <w:rStyle w:val="of"/>
            <w:i/>
            <w:iCs/>
          </w:rPr>
          <w:t>d</w:t>
        </w:r>
      </w:ins>
      <w:del w:id="12" w:author="Unknown">
        <w:r>
          <w:rPr>
            <w:rStyle w:val="of"/>
            <w:i/>
            <w:iCs/>
          </w:rPr>
          <w:delText>D</w:delText>
        </w:r>
      </w:del>
      <w:r>
        <w:rPr>
          <w:rStyle w:val="of"/>
          <w:i/>
          <w:iCs/>
        </w:rPr>
        <w:t xml:space="preserve">irected </w:t>
      </w:r>
      <w:ins w:id="13" w:author="Unknown">
        <w:r>
          <w:rPr>
            <w:rStyle w:val="of"/>
            <w:i/>
            <w:iCs/>
          </w:rPr>
          <w:t>a</w:t>
        </w:r>
      </w:ins>
      <w:del w:id="14" w:author="Unknown">
        <w:r>
          <w:rPr>
            <w:rStyle w:val="of"/>
            <w:i/>
            <w:iCs/>
          </w:rPr>
          <w:delText>A</w:delText>
        </w:r>
      </w:del>
      <w:r>
        <w:rPr>
          <w:rStyle w:val="of"/>
          <w:i/>
          <w:iCs/>
        </w:rPr>
        <w:t xml:space="preserve">cyclic </w:t>
      </w:r>
      <w:ins w:id="15" w:author="Unknown">
        <w:r>
          <w:rPr>
            <w:rStyle w:val="of"/>
            <w:i/>
            <w:iCs/>
          </w:rPr>
          <w:t>g</w:t>
        </w:r>
      </w:ins>
      <w:del w:id="16" w:author="Unknown">
        <w:r>
          <w:rPr>
            <w:rStyle w:val="of"/>
            <w:i/>
            <w:iCs/>
          </w:rPr>
          <w:delText>G</w:delText>
        </w:r>
      </w:del>
      <w:r>
        <w:rPr>
          <w:rStyle w:val="of"/>
          <w:i/>
          <w:iCs/>
        </w:rPr>
        <w:t>raphs</w:t>
      </w:r>
    </w:p>
    <w:p w:rsidR="00B53295" w:rsidRDefault="009F0CC9">
      <w:pPr>
        <w:pStyle w:val="TEXT"/>
        <w:divId w:val="715082243"/>
      </w:pPr>
      <w:r>
        <w:t xml:space="preserve">According to the </w:t>
      </w:r>
      <w:r>
        <w:rPr>
          <w:rStyle w:val="of"/>
        </w:rPr>
        <w:t xml:space="preserve">Section </w:t>
      </w:r>
      <w:hyperlink w:anchor="H2\.1" w:history="1">
        <w:r>
          <w:rPr>
            <w:rStyle w:val="Hyperlink"/>
          </w:rPr>
          <w:t>2.1</w:t>
        </w:r>
      </w:hyperlink>
      <w:r>
        <w:t xml:space="preserve">, an arbitrary controller can be written in the form of N transfer functions multiplied by each other. Further, we can convert the cascaded structure controller shown in </w:t>
      </w:r>
      <w:r>
        <w:rPr>
          <w:rStyle w:val="figurecallout1"/>
        </w:rPr>
        <w:t xml:space="preserve">Figure </w:t>
      </w:r>
      <w:hyperlink w:anchor="F5" w:tooltip="Fig. 5" w:history="1">
        <w:r>
          <w:rPr>
            <w:rStyle w:val="Hyperlink"/>
          </w:rPr>
          <w:t>5</w:t>
        </w:r>
      </w:hyperlink>
      <w:r>
        <w:t xml:space="preserve"> into a directed acyclic graph, as shown in </w:t>
      </w:r>
      <w:r>
        <w:rPr>
          <w:rStyle w:val="figurecallout1"/>
        </w:rPr>
        <w:t xml:space="preserve">Figure </w:t>
      </w:r>
      <w:hyperlink w:anchor="F6" w:tooltip="Fig. 6" w:history="1">
        <w:r>
          <w:rPr>
            <w:rStyle w:val="Hyperlink"/>
          </w:rPr>
          <w:t>6</w:t>
        </w:r>
      </w:hyperlink>
      <w:r>
        <w:t>, for comparison with the graph defined by Pham et al.,</w:t>
      </w:r>
      <w:hyperlink w:anchor="3" w:tooltip="[3]" w:history="1">
        <w:r>
          <w:rPr>
            <w:rStyle w:val="Hyperlink"/>
            <w:vertAlign w:val="superscript"/>
          </w:rPr>
          <w:t>3</w:t>
        </w:r>
      </w:hyperlink>
      <w:r>
        <w:t xml:space="preserve"> following the following steps:</w:t>
      </w:r>
    </w:p>
    <w:p w:rsidR="00B53295" w:rsidRDefault="009F0CC9">
      <w:pPr>
        <w:pStyle w:val="UL"/>
        <w:divId w:val="715082243"/>
      </w:pPr>
      <w:r>
        <w:rPr>
          <w:b/>
          <w:bCs/>
        </w:rPr>
        <w:t xml:space="preserve">Step 1 </w:t>
      </w:r>
      <w:r>
        <w:t xml:space="preserve">Define each box of the </w:t>
      </w:r>
      <w:r>
        <w:rPr>
          <w:shd w:val="clear" w:color="auto" w:fill="FFFFFF"/>
          <w:lang w:val="en-US"/>
        </w:rPr>
        <w:t>controller</w:t>
      </w:r>
      <w:r>
        <w:t xml:space="preserve"> structure diagram as a node.</w:t>
      </w:r>
    </w:p>
    <w:p w:rsidR="00B53295" w:rsidRDefault="009F0CC9">
      <w:pPr>
        <w:pStyle w:val="UL"/>
        <w:divId w:val="715082243"/>
      </w:pPr>
      <w:r>
        <w:rPr>
          <w:b/>
          <w:bCs/>
        </w:rPr>
        <w:t>Step 2</w:t>
      </w:r>
      <w:r>
        <w:t xml:space="preserve"> Which edge is activated: each edge in the controller structure graph is activated.</w:t>
      </w:r>
    </w:p>
    <w:p w:rsidR="00B53295" w:rsidRDefault="009F0CC9">
      <w:pPr>
        <w:pStyle w:val="UL"/>
        <w:divId w:val="715082243"/>
      </w:pPr>
      <w:r>
        <w:rPr>
          <w:b/>
          <w:bCs/>
        </w:rPr>
        <w:t xml:space="preserve">Step 3 </w:t>
      </w:r>
      <w:r>
        <w:t xml:space="preserve">What is the operation of a node: The operation of a node is a certain controller </w:t>
      </w:r>
      <w:r>
        <w:rPr>
          <w:rStyle w:val="p"/>
        </w:rPr>
        <w:t>that is</w:t>
      </w:r>
      <w:r>
        <w:t xml:space="preserve"> selected.</w:t>
      </w:r>
    </w:p>
    <w:p w:rsidR="00B53295" w:rsidRDefault="009F0CC9">
      <w:pPr>
        <w:pStyle w:val="CL"/>
        <w:divId w:val="715082243"/>
      </w:pPr>
      <w:r>
        <w:t>[FIGURE 6 ABOUT HERE]</w:t>
      </w:r>
    </w:p>
    <w:p w:rsidR="00B53295" w:rsidRDefault="009F0CC9">
      <w:pPr>
        <w:pStyle w:val="CPB"/>
        <w:divId w:val="715082243"/>
      </w:pPr>
      <w:r>
        <w:t>Figure 6.</w:t>
      </w:r>
    </w:p>
    <w:p w:rsidR="00B53295" w:rsidRDefault="009F0CC9">
      <w:pPr>
        <w:pStyle w:val="CP"/>
        <w:divId w:val="715082243"/>
      </w:pPr>
      <w:r>
        <w:t>Controller structure diagram.</w:t>
      </w:r>
    </w:p>
    <w:p w:rsidR="00B53295" w:rsidRDefault="009F0CC9">
      <w:pPr>
        <w:pStyle w:val="TEXT"/>
        <w:divId w:val="715082243"/>
      </w:pPr>
      <w:r>
        <w:t>Based on the above steps, the controller can be completely transformed into a directed acyclic graph. Then, the structure of this directed acyclic graph can be searched/optimized by the ENAS method.</w:t>
      </w:r>
    </w:p>
    <w:p w:rsidR="00B53295" w:rsidRDefault="009F0CC9">
      <w:pPr>
        <w:pStyle w:val="TEXTIND"/>
        <w:divId w:val="715082243"/>
      </w:pPr>
      <w:r>
        <w:t xml:space="preserve">Note that, as shown in </w:t>
      </w:r>
      <w:r>
        <w:rPr>
          <w:rStyle w:val="figurecallout1"/>
        </w:rPr>
        <w:t xml:space="preserve">Figure </w:t>
      </w:r>
      <w:hyperlink w:anchor="F6" w:tooltip="Fig. 6" w:history="1">
        <w:r>
          <w:rPr>
            <w:rStyle w:val="Hyperlink"/>
          </w:rPr>
          <w:t>6</w:t>
        </w:r>
      </w:hyperlink>
      <w:r>
        <w:t>, we only convert the controller to a directed acyclic graph, while for the whole control system, it remains a directed cyclic graph structure.</w:t>
      </w:r>
    </w:p>
    <w:p w:rsidR="00B53295" w:rsidRDefault="009F0CC9">
      <w:pPr>
        <w:pStyle w:val="H2"/>
        <w:divId w:val="715082243"/>
      </w:pPr>
      <w:r>
        <w:rPr>
          <w:rStyle w:val="of"/>
          <w:i/>
          <w:iCs/>
        </w:rPr>
        <w:t xml:space="preserve">Method for </w:t>
      </w:r>
      <w:ins w:id="17" w:author="Unknown">
        <w:r>
          <w:rPr>
            <w:rStyle w:val="of"/>
            <w:i/>
            <w:iCs/>
          </w:rPr>
          <w:t>e</w:t>
        </w:r>
      </w:ins>
      <w:del w:id="18" w:author="Unknown">
        <w:r>
          <w:rPr>
            <w:rStyle w:val="of"/>
            <w:i/>
            <w:iCs/>
          </w:rPr>
          <w:delText>E</w:delText>
        </w:r>
      </w:del>
      <w:r>
        <w:rPr>
          <w:rStyle w:val="of"/>
          <w:i/>
          <w:iCs/>
        </w:rPr>
        <w:t xml:space="preserve">ncoding </w:t>
      </w:r>
      <w:ins w:id="19" w:author="Unknown">
        <w:r>
          <w:rPr>
            <w:rStyle w:val="of"/>
            <w:i/>
            <w:iCs/>
          </w:rPr>
          <w:t>t</w:t>
        </w:r>
      </w:ins>
      <w:del w:id="20" w:author="Unknown">
        <w:r>
          <w:rPr>
            <w:rStyle w:val="of"/>
            <w:i/>
            <w:iCs/>
          </w:rPr>
          <w:delText>T</w:delText>
        </w:r>
      </w:del>
      <w:r>
        <w:rPr>
          <w:rStyle w:val="of"/>
          <w:i/>
          <w:iCs/>
        </w:rPr>
        <w:t xml:space="preserve">opological </w:t>
      </w:r>
      <w:ins w:id="21" w:author="Unknown">
        <w:r>
          <w:rPr>
            <w:rStyle w:val="of"/>
            <w:i/>
            <w:iCs/>
          </w:rPr>
          <w:t>r</w:t>
        </w:r>
      </w:ins>
      <w:del w:id="22" w:author="Unknown">
        <w:r>
          <w:rPr>
            <w:rStyle w:val="of"/>
            <w:i/>
            <w:iCs/>
          </w:rPr>
          <w:delText>R</w:delText>
        </w:r>
      </w:del>
      <w:r>
        <w:rPr>
          <w:rStyle w:val="of"/>
          <w:i/>
          <w:iCs/>
        </w:rPr>
        <w:t xml:space="preserve">elations of </w:t>
      </w:r>
      <w:ins w:id="23" w:author="Unknown">
        <w:r>
          <w:rPr>
            <w:rStyle w:val="of"/>
            <w:i/>
            <w:iCs/>
          </w:rPr>
          <w:t>d</w:t>
        </w:r>
      </w:ins>
      <w:del w:id="24" w:author="Unknown">
        <w:r>
          <w:rPr>
            <w:rStyle w:val="of"/>
            <w:i/>
            <w:iCs/>
          </w:rPr>
          <w:delText>D</w:delText>
        </w:r>
      </w:del>
      <w:r>
        <w:rPr>
          <w:rStyle w:val="of"/>
          <w:i/>
          <w:iCs/>
        </w:rPr>
        <w:t xml:space="preserve">irected </w:t>
      </w:r>
      <w:ins w:id="25" w:author="Unknown">
        <w:r>
          <w:rPr>
            <w:rStyle w:val="of"/>
            <w:i/>
            <w:iCs/>
          </w:rPr>
          <w:t>a</w:t>
        </w:r>
      </w:ins>
      <w:del w:id="26" w:author="Unknown">
        <w:r>
          <w:rPr>
            <w:rStyle w:val="of"/>
            <w:i/>
            <w:iCs/>
          </w:rPr>
          <w:delText>A</w:delText>
        </w:r>
      </w:del>
      <w:r>
        <w:rPr>
          <w:rStyle w:val="of"/>
          <w:i/>
          <w:iCs/>
        </w:rPr>
        <w:t xml:space="preserve">cyclic </w:t>
      </w:r>
      <w:ins w:id="27" w:author="Unknown">
        <w:r>
          <w:rPr>
            <w:rStyle w:val="of"/>
            <w:i/>
            <w:iCs/>
          </w:rPr>
          <w:t>g</w:t>
        </w:r>
      </w:ins>
      <w:del w:id="28" w:author="Unknown">
        <w:r>
          <w:rPr>
            <w:rStyle w:val="of"/>
            <w:i/>
            <w:iCs/>
          </w:rPr>
          <w:delText>G</w:delText>
        </w:r>
      </w:del>
      <w:r>
        <w:rPr>
          <w:rStyle w:val="of"/>
          <w:i/>
          <w:iCs/>
        </w:rPr>
        <w:t>raphs</w:t>
      </w:r>
    </w:p>
    <w:p w:rsidR="00B53295" w:rsidRDefault="009F0CC9">
      <w:pPr>
        <w:pStyle w:val="TEXT"/>
        <w:divId w:val="715082243"/>
      </w:pPr>
      <w:r>
        <w:t xml:space="preserve">The encoding method for the topological relations of a directed acyclic graph as shown in </w:t>
      </w:r>
      <w:r>
        <w:rPr>
          <w:rStyle w:val="figurecallout1"/>
        </w:rPr>
        <w:t xml:space="preserve">Figure </w:t>
      </w:r>
      <w:hyperlink w:anchor="F6" w:tooltip="Fig. 6" w:history="1">
        <w:r>
          <w:rPr>
            <w:rStyle w:val="Hyperlink"/>
          </w:rPr>
          <w:t>6</w:t>
        </w:r>
      </w:hyperlink>
      <w:r>
        <w:t xml:space="preserve"> is to generate an N-dimensional vector</w:t>
      </w:r>
    </w:p>
    <w:p w:rsidR="00B53295" w:rsidRDefault="0002497C">
      <w:pPr>
        <w:pStyle w:val="EQ"/>
        <w:divId w:val="715082243"/>
      </w:pPr>
      <m:oMathPara>
        <m:oMath>
          <m:d>
            <m:dPr>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x</m:t>
                        </m:r>
                      </m:e>
                      <m:sub>
                        <m:r>
                          <w:rPr>
                            <w:rFonts w:ascii="Cambria Math" w:hAnsi="Cambria Math"/>
                          </w:rPr>
                          <m:t>i</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x</m:t>
                        </m:r>
                      </m:e>
                      <m:sub>
                        <m:r>
                          <w:rPr>
                            <w:rFonts w:ascii="Cambria Math" w:hAnsi="Cambria Math"/>
                          </w:rPr>
                          <m:t>N</m:t>
                        </m:r>
                      </m:sub>
                    </m:sSub>
                  </m:e>
                </m:mr>
              </m:m>
            </m:e>
          </m:d>
        </m:oMath>
      </m:oMathPara>
    </w:p>
    <w:p w:rsidR="00B53295" w:rsidRDefault="009F0CC9">
      <w:pPr>
        <w:pStyle w:val="TEXT"/>
        <w:divId w:val="715082243"/>
      </w:pPr>
      <w:r>
        <w:lastRenderedPageBreak/>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e>
        </m:d>
      </m:oMath>
      <w: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oMath>
      <w:r>
        <w:t xml:space="preserve"> is the number of candidate structures for the i-th layer controller.</w:t>
      </w:r>
    </w:p>
    <w:p w:rsidR="00B53295" w:rsidRDefault="009F0CC9">
      <w:pPr>
        <w:pStyle w:val="TEXTIND"/>
        <w:divId w:val="715082243"/>
      </w:pPr>
      <w:r>
        <w:t xml:space="preserve">Thus, the number of all possible controller structures in the search space represented by this graph is </w:t>
      </w: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C</m:t>
                </m:r>
              </m:e>
              <m:sub>
                <m:r>
                  <w:rPr>
                    <w:rFonts w:ascii="Cambria Math" w:hAnsi="Cambria Math"/>
                  </w:rPr>
                  <m:t>1</m:t>
                </m:r>
              </m:sub>
            </m:sSub>
          </m:sub>
        </m:sSub>
        <m:r>
          <w:rPr>
            <w:rFonts w:ascii="Cambria Math" w:hAnsi="Cambria Math"/>
            <w:lang w:val="en-GB"/>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C</m:t>
                </m:r>
              </m:e>
              <m:sub>
                <m:r>
                  <w:rPr>
                    <w:rFonts w:ascii="Cambria Math" w:hAnsi="Cambria Math"/>
                  </w:rPr>
                  <m:t>2</m:t>
                </m:r>
              </m:sub>
            </m:sSub>
          </m:sub>
        </m:sSub>
        <m:r>
          <w:rPr>
            <w:rFonts w:ascii="Cambria Math" w:hAnsi="Cambria Math"/>
            <w:lang w:val="en-GB"/>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C</m:t>
                </m:r>
              </m:e>
              <m:sub>
                <m:r>
                  <w:rPr>
                    <w:rFonts w:ascii="Cambria Math" w:hAnsi="Cambria Math"/>
                  </w:rPr>
                  <m:t>N</m:t>
                </m:r>
              </m:sub>
            </m:sSub>
          </m:sub>
        </m:sSub>
      </m:oMath>
      <w:r>
        <w:t>.</w:t>
      </w:r>
    </w:p>
    <w:p w:rsidR="00B53295" w:rsidRDefault="009F0CC9">
      <w:pPr>
        <w:pStyle w:val="TEXTIND"/>
        <w:divId w:val="715082243"/>
      </w:pPr>
      <w:r>
        <w:rPr>
          <w:rStyle w:val="p"/>
        </w:rPr>
        <w:t>For example,</w:t>
      </w:r>
      <w:r>
        <w:t xml:space="preserve"> the whole control system is 4-layer, if the diagram code is (1 3 2 2), it means that the first structure is selected for the first layer, the third structure is selected for the second layer, the second structure is selected for the third layer, and the second structure is selected for the fourth layer, as shown in </w:t>
      </w:r>
      <w:r>
        <w:rPr>
          <w:rStyle w:val="figurecallout1"/>
        </w:rPr>
        <w:t xml:space="preserve">Figure </w:t>
      </w:r>
      <w:hyperlink w:anchor="F7" w:tooltip="Fig. 7" w:history="1">
        <w:r>
          <w:rPr>
            <w:rStyle w:val="Hyperlink"/>
          </w:rPr>
          <w:t>7</w:t>
        </w:r>
      </w:hyperlink>
      <w:r>
        <w:t>.</w:t>
      </w:r>
    </w:p>
    <w:p w:rsidR="00B53295" w:rsidRDefault="009F0CC9">
      <w:pPr>
        <w:pStyle w:val="CL"/>
        <w:divId w:val="715082243"/>
      </w:pPr>
      <w:r>
        <w:t>[FIGURE 7 ABOUT HERE]</w:t>
      </w:r>
    </w:p>
    <w:p w:rsidR="00B53295" w:rsidRDefault="009F0CC9">
      <w:pPr>
        <w:pStyle w:val="CPB"/>
        <w:divId w:val="715082243"/>
      </w:pPr>
      <w:r>
        <w:t>Figure 7.</w:t>
      </w:r>
    </w:p>
    <w:p w:rsidR="00B53295" w:rsidRDefault="009F0CC9">
      <w:pPr>
        <w:pStyle w:val="CP"/>
        <w:divId w:val="715082243"/>
      </w:pPr>
      <w:r>
        <w:t>Example of diagram coding.</w:t>
      </w:r>
    </w:p>
    <w:p w:rsidR="00B53295" w:rsidRDefault="009F0CC9">
      <w:pPr>
        <w:pStyle w:val="H2"/>
        <w:divId w:val="715082243"/>
      </w:pPr>
      <w:r>
        <w:rPr>
          <w:rStyle w:val="of"/>
          <w:i/>
          <w:iCs/>
        </w:rPr>
        <w:t>Controller design rules embedding method</w:t>
      </w:r>
    </w:p>
    <w:p w:rsidR="00B53295" w:rsidRDefault="009F0CC9">
      <w:pPr>
        <w:pStyle w:val="TEXT"/>
        <w:divId w:val="715082243"/>
      </w:pPr>
      <w:r>
        <w:rPr>
          <w:rStyle w:val="of"/>
        </w:rPr>
        <w:t xml:space="preserve">Section </w:t>
      </w:r>
      <w:hyperlink w:anchor="H2\.1" w:history="1">
        <w:r>
          <w:rPr>
            <w:rStyle w:val="Hyperlink"/>
          </w:rPr>
          <w:t>2.1</w:t>
        </w:r>
      </w:hyperlink>
      <w:r>
        <w:t xml:space="preserve"> mentions the decomposition of the controller transfer function into the form of a product of N transfer functions. Further, each part can be considered as a filter, and the design of the controller is actually the design of N filters. When designing a circuit for a filter, it is difficult to directly implement a circuit with a transfer function of order 3 or higher. When it is necessary to design a filter greater than or equal to 3rd order, it generally takes the form of decomposing the higher-order transfer function into the product of several lower-order transfer functions. </w:t>
      </w:r>
      <w:r>
        <w:rPr>
          <w:rStyle w:val="p"/>
        </w:rPr>
        <w:t>For example,</w:t>
      </w:r>
      <w:r>
        <w:t xml:space="preserve"> to design a 5th-order filter, two 2nd-order filters and a 1st-order filter cascade can be obtained. Common filters are: low-pass filter, high-pass filter, band-pass filter, band-stop filter (notch filter), all-pass filter, etc., as shown in </w:t>
      </w:r>
      <w:r>
        <w:rPr>
          <w:rStyle w:val="tablecallout1"/>
        </w:rPr>
        <w:t xml:space="preserve">Table </w:t>
      </w:r>
      <w:hyperlink w:anchor="T1" w:tooltip="Table 1" w:history="1">
        <w:r>
          <w:rPr>
            <w:rStyle w:val="Hyperlink"/>
          </w:rPr>
          <w:t>1</w:t>
        </w:r>
      </w:hyperlink>
      <w:r>
        <w:t>.</w:t>
      </w:r>
    </w:p>
    <w:p w:rsidR="00B53295" w:rsidRDefault="009F0CC9">
      <w:pPr>
        <w:pStyle w:val="CPB"/>
        <w:divId w:val="715082243"/>
      </w:pPr>
      <w:r>
        <w:t>Table 1.</w:t>
      </w:r>
    </w:p>
    <w:p w:rsidR="00B53295" w:rsidRDefault="009F0CC9">
      <w:pPr>
        <w:pStyle w:val="CP"/>
        <w:divId w:val="715082243"/>
      </w:pPr>
      <w:r>
        <w:t>Transfer function of typical filters.</w:t>
      </w:r>
    </w:p>
    <w:tbl>
      <w:tblPr>
        <w:tblW w:w="5000" w:type="pct"/>
        <w:tblCellMar>
          <w:left w:w="0" w:type="dxa"/>
          <w:right w:w="0" w:type="dxa"/>
        </w:tblCellMar>
        <w:tblLook w:val="04A0" w:firstRow="1" w:lastRow="0" w:firstColumn="1" w:lastColumn="0" w:noHBand="0" w:noVBand="1"/>
      </w:tblPr>
      <w:tblGrid>
        <w:gridCol w:w="3912"/>
        <w:gridCol w:w="5094"/>
      </w:tblGrid>
      <w:tr w:rsidR="00B53295">
        <w:trPr>
          <w:divId w:val="715082243"/>
        </w:trPr>
        <w:tc>
          <w:tcPr>
            <w:tcW w:w="21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CH"/>
            </w:pPr>
            <w:r>
              <w:t>Type</w:t>
            </w:r>
          </w:p>
        </w:tc>
        <w:tc>
          <w:tcPr>
            <w:tcW w:w="280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B53295" w:rsidRDefault="0002497C">
            <w:pPr>
              <w:pStyle w:val="TCH"/>
            </w:pPr>
            <m:oMathPara>
              <m:oMath>
                <m:r>
                  <w:rPr>
                    <w:rFonts w:ascii="Cambria Math" w:hAnsi="Cambria Math"/>
                  </w:rPr>
                  <m:t>G</m:t>
                </m:r>
                <m:d>
                  <m:dPr>
                    <m:ctrlPr>
                      <w:rPr>
                        <w:rFonts w:ascii="Cambria Math" w:hAnsi="Cambria Math"/>
                        <w:i/>
                      </w:rPr>
                    </m:ctrlPr>
                  </m:dPr>
                  <m:e>
                    <m:r>
                      <w:rPr>
                        <w:rFonts w:ascii="Cambria Math" w:hAnsi="Cambria Math"/>
                      </w:rPr>
                      <m:t>s</m:t>
                    </m:r>
                  </m:e>
                </m:d>
              </m:oMath>
            </m:oMathPara>
          </w:p>
        </w:tc>
      </w:tr>
      <w:tr w:rsidR="00B53295">
        <w:trPr>
          <w:divId w:val="715082243"/>
        </w:trPr>
        <w:tc>
          <w:tcPr>
            <w:tcW w:w="21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1st-order LPF</w:t>
            </w:r>
          </w:p>
        </w:tc>
        <w:tc>
          <w:tcPr>
            <w:tcW w:w="28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02497C">
            <w:pPr>
              <w:pStyle w:val="TT"/>
            </w:pPr>
            <m:oMathPara>
              <m:oMath>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ω</m:t>
                        </m:r>
                      </m:e>
                      <m:sub>
                        <m:r>
                          <w:rPr>
                            <w:rFonts w:ascii="Cambria Math" w:hAnsi="Cambria Math"/>
                          </w:rPr>
                          <m:t>c</m:t>
                        </m:r>
                      </m:sub>
                    </m:sSub>
                  </m:num>
                  <m:den>
                    <m:r>
                      <w:rPr>
                        <w:rFonts w:ascii="Cambria Math" w:hAnsi="Cambria Math"/>
                      </w:rPr>
                      <m:t>s+</m:t>
                    </m:r>
                    <m:sSub>
                      <m:sSubPr>
                        <m:ctrlPr>
                          <w:rPr>
                            <w:rFonts w:ascii="Cambria Math" w:hAnsi="Cambria Math"/>
                            <w:i/>
                          </w:rPr>
                        </m:ctrlPr>
                      </m:sSubPr>
                      <m:e>
                        <m:r>
                          <w:rPr>
                            <w:rFonts w:ascii="Cambria Math" w:hAnsi="Cambria Math"/>
                          </w:rPr>
                          <m:t>ω</m:t>
                        </m:r>
                      </m:e>
                      <m:sub>
                        <m:r>
                          <w:rPr>
                            <w:rFonts w:ascii="Cambria Math" w:hAnsi="Cambria Math"/>
                          </w:rPr>
                          <m:t>c</m:t>
                        </m:r>
                      </m:sub>
                    </m:sSub>
                  </m:den>
                </m:f>
              </m:oMath>
            </m:oMathPara>
          </w:p>
        </w:tc>
      </w:tr>
      <w:tr w:rsidR="00B53295">
        <w:trPr>
          <w:divId w:val="715082243"/>
        </w:trPr>
        <w:tc>
          <w:tcPr>
            <w:tcW w:w="21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1st-order HPF</w:t>
            </w:r>
          </w:p>
        </w:tc>
        <w:tc>
          <w:tcPr>
            <w:tcW w:w="28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02497C">
            <w:pPr>
              <w:pStyle w:val="TT"/>
            </w:pPr>
            <m:oMathPara>
              <m:oMath>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s</m:t>
                    </m:r>
                  </m:num>
                  <m:den>
                    <m:r>
                      <w:rPr>
                        <w:rFonts w:ascii="Cambria Math" w:hAnsi="Cambria Math"/>
                      </w:rPr>
                      <m:t>s+</m:t>
                    </m:r>
                    <m:sSub>
                      <m:sSubPr>
                        <m:ctrlPr>
                          <w:rPr>
                            <w:rFonts w:ascii="Cambria Math" w:hAnsi="Cambria Math"/>
                            <w:i/>
                          </w:rPr>
                        </m:ctrlPr>
                      </m:sSubPr>
                      <m:e>
                        <m:r>
                          <w:rPr>
                            <w:rFonts w:ascii="Cambria Math" w:hAnsi="Cambria Math"/>
                          </w:rPr>
                          <m:t>ω</m:t>
                        </m:r>
                      </m:e>
                      <m:sub>
                        <m:r>
                          <w:rPr>
                            <w:rFonts w:ascii="Cambria Math" w:hAnsi="Cambria Math"/>
                          </w:rPr>
                          <m:t>c</m:t>
                        </m:r>
                      </m:sub>
                    </m:sSub>
                  </m:den>
                </m:f>
              </m:oMath>
            </m:oMathPara>
          </w:p>
        </w:tc>
      </w:tr>
      <w:tr w:rsidR="00B53295">
        <w:trPr>
          <w:divId w:val="715082243"/>
        </w:trPr>
        <w:tc>
          <w:tcPr>
            <w:tcW w:w="21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1st-order APF</w:t>
            </w:r>
          </w:p>
        </w:tc>
        <w:tc>
          <w:tcPr>
            <w:tcW w:w="28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02497C">
            <w:pPr>
              <w:pStyle w:val="TT"/>
            </w:pPr>
            <m:oMathPara>
              <m:oMath>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ω</m:t>
                            </m:r>
                          </m:e>
                          <m:sub>
                            <m:r>
                              <w:rPr>
                                <w:rFonts w:ascii="Cambria Math" w:hAnsi="Cambria Math"/>
                              </w:rPr>
                              <m:t>c</m:t>
                            </m:r>
                          </m:sub>
                        </m:sSub>
                      </m:e>
                    </m:d>
                  </m:num>
                  <m:den>
                    <m:r>
                      <w:rPr>
                        <w:rFonts w:ascii="Cambria Math" w:hAnsi="Cambria Math"/>
                      </w:rPr>
                      <m:t>s+</m:t>
                    </m:r>
                    <m:sSub>
                      <m:sSubPr>
                        <m:ctrlPr>
                          <w:rPr>
                            <w:rFonts w:ascii="Cambria Math" w:hAnsi="Cambria Math"/>
                            <w:i/>
                          </w:rPr>
                        </m:ctrlPr>
                      </m:sSubPr>
                      <m:e>
                        <m:r>
                          <w:rPr>
                            <w:rFonts w:ascii="Cambria Math" w:hAnsi="Cambria Math"/>
                          </w:rPr>
                          <m:t>ω</m:t>
                        </m:r>
                      </m:e>
                      <m:sub>
                        <m:r>
                          <w:rPr>
                            <w:rFonts w:ascii="Cambria Math" w:hAnsi="Cambria Math"/>
                          </w:rPr>
                          <m:t>c</m:t>
                        </m:r>
                      </m:sub>
                    </m:sSub>
                  </m:den>
                </m:f>
              </m:oMath>
            </m:oMathPara>
          </w:p>
        </w:tc>
      </w:tr>
      <w:tr w:rsidR="00B53295">
        <w:trPr>
          <w:divId w:val="715082243"/>
        </w:trPr>
        <w:tc>
          <w:tcPr>
            <w:tcW w:w="21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2nd-order LPF</w:t>
            </w:r>
          </w:p>
        </w:tc>
        <w:tc>
          <w:tcPr>
            <w:tcW w:w="28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02497C">
            <w:pPr>
              <w:pStyle w:val="TT"/>
            </w:pPr>
            <m:oMathPara>
              <m:oMath>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0</m:t>
                        </m:r>
                      </m:sub>
                    </m:sSub>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+2ζ</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s+</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den>
                </m:f>
              </m:oMath>
            </m:oMathPara>
          </w:p>
        </w:tc>
      </w:tr>
      <w:tr w:rsidR="00B53295">
        <w:trPr>
          <w:divId w:val="715082243"/>
        </w:trPr>
        <w:tc>
          <w:tcPr>
            <w:tcW w:w="21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lastRenderedPageBreak/>
              <w:t>2nd-order HPF</w:t>
            </w:r>
          </w:p>
        </w:tc>
        <w:tc>
          <w:tcPr>
            <w:tcW w:w="28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02497C">
            <w:pPr>
              <w:pStyle w:val="TT"/>
            </w:pPr>
            <m:oMathPara>
              <m:oMath>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0</m:t>
                        </m:r>
                      </m:sub>
                    </m:sSub>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+2ζ</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s+</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den>
                </m:f>
              </m:oMath>
            </m:oMathPara>
          </w:p>
        </w:tc>
      </w:tr>
      <w:tr w:rsidR="00B53295">
        <w:trPr>
          <w:divId w:val="715082243"/>
        </w:trPr>
        <w:tc>
          <w:tcPr>
            <w:tcW w:w="21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2nd-order BPF</w:t>
            </w:r>
          </w:p>
        </w:tc>
        <w:tc>
          <w:tcPr>
            <w:tcW w:w="28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02497C">
            <w:pPr>
              <w:pStyle w:val="TT"/>
            </w:pPr>
            <m:oMathPara>
              <m:oMath>
                <m:f>
                  <m:fPr>
                    <m:ctrlPr>
                      <w:rPr>
                        <w:rFonts w:ascii="Cambria Math" w:hAnsi="Cambria Math"/>
                        <w:i/>
                      </w:rPr>
                    </m:ctrlPr>
                  </m:fPr>
                  <m:num>
                    <m:r>
                      <w:rPr>
                        <w:rFonts w:ascii="Cambria Math" w:hAnsi="Cambria Math"/>
                      </w:rPr>
                      <m:t>2ζ</m:t>
                    </m:r>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s</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+2ζ</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s+</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den>
                </m:f>
              </m:oMath>
            </m:oMathPara>
          </w:p>
        </w:tc>
      </w:tr>
      <w:tr w:rsidR="00B53295">
        <w:trPr>
          <w:divId w:val="715082243"/>
        </w:trPr>
        <w:tc>
          <w:tcPr>
            <w:tcW w:w="21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2nd-order BSF(NF)</w:t>
            </w:r>
          </w:p>
        </w:tc>
        <w:tc>
          <w:tcPr>
            <w:tcW w:w="28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02497C">
            <w:pPr>
              <w:pStyle w:val="TT"/>
            </w:pPr>
            <m:oMathPara>
              <m:oMath>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e>
                    </m:d>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+2ζ</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s+</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den>
                </m:f>
              </m:oMath>
            </m:oMathPara>
          </w:p>
        </w:tc>
      </w:tr>
      <w:tr w:rsidR="00B53295">
        <w:trPr>
          <w:divId w:val="715082243"/>
        </w:trPr>
        <w:tc>
          <w:tcPr>
            <w:tcW w:w="21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2nd-order APF</w:t>
            </w:r>
          </w:p>
        </w:tc>
        <w:tc>
          <w:tcPr>
            <w:tcW w:w="28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02497C">
            <w:pPr>
              <w:pStyle w:val="TT"/>
            </w:pPr>
            <m:oMathPara>
              <m:oMath>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-2ζ</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s+</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e>
                    </m:d>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+2ζ</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s+</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den>
                </m:f>
              </m:oMath>
            </m:oMathPara>
          </w:p>
        </w:tc>
      </w:tr>
    </w:tbl>
    <w:p w:rsidR="00B53295" w:rsidRDefault="009F0CC9">
      <w:pPr>
        <w:pStyle w:val="TEXTIND"/>
        <w:divId w:val="715082243"/>
      </w:pPr>
      <w:r>
        <w:t xml:space="preserve">For the actual plant to be controlled, determining the number and type of filters, etc. requires the use of rules and </w:t>
      </w:r>
      <w:r>
        <w:rPr>
          <w:rStyle w:val="latin"/>
        </w:rPr>
        <w:t>a priori</w:t>
      </w:r>
      <w:r>
        <w:t xml:space="preserve"> knowledge from the controller design domain. At this point, we can embed these rules and </w:t>
      </w:r>
      <w:r>
        <w:rPr>
          <w:rStyle w:val="latin"/>
        </w:rPr>
        <w:t>a priori</w:t>
      </w:r>
      <w:r>
        <w:t xml:space="preserve"> knowledge by adjusting the parameter range. </w:t>
      </w:r>
      <w:r>
        <w:rPr>
          <w:rStyle w:val="p"/>
        </w:rPr>
        <w:t>For example</w:t>
      </w:r>
      <w:r>
        <w:t xml:space="preserve">: by </w:t>
      </w:r>
      <w:proofErr w:type="spellStart"/>
      <w:r>
        <w:t>analyzing</w:t>
      </w:r>
      <w:proofErr w:type="spellEnd"/>
      <w:r>
        <w:t xml:space="preserve"> the bode plot of the controlled plant, it is found that there are two wave peaks to be handled, we can set the number of filters as 2 and the frequency selection range of the filters as the periphery of the two wave peak positions respectively; according to the </w:t>
      </w:r>
      <w:r>
        <w:rPr>
          <w:rStyle w:val="latin"/>
        </w:rPr>
        <w:t>a priori</w:t>
      </w:r>
      <w:r>
        <w:t xml:space="preserve"> knowledge, the improvement of the controller performance may require band-stop filters or all-pass filters, then the filters can be designed as</w:t>
      </w:r>
    </w:p>
    <w:p w:rsidR="00B53295" w:rsidRDefault="0002497C">
      <w:pPr>
        <w:pStyle w:val="EQ"/>
        <w:divId w:val="715082243"/>
      </w:pPr>
      <m:oMathPara>
        <m:oMath>
          <m:f>
            <m:fPr>
              <m:ctrlPr>
                <w:rPr>
                  <w:rFonts w:ascii="Cambria Math" w:hAnsi="Cambria Math"/>
                </w:rPr>
              </m:ctrlPr>
            </m:fPr>
            <m:num>
              <m:sSub>
                <m:sSubPr>
                  <m:ctrlPr>
                    <w:rPr>
                      <w:rFonts w:ascii="Cambria Math" w:hAnsi="Cambria Math"/>
                    </w:rPr>
                  </m:ctrlPr>
                </m:sSubPr>
                <m:e>
                  <m:r>
                    <w:rPr>
                      <w:rFonts w:ascii="Cambria Math" w:hAnsi="Cambria Math"/>
                    </w:rPr>
                    <m:t>G</m:t>
                  </m:r>
                </m:e>
                <m:sub>
                  <m:r>
                    <m:rPr>
                      <m:sty m:val="p"/>
                    </m:rPr>
                    <w:rPr>
                      <w:rFonts w:ascii="Cambria Math" w:hAnsi="Cambria Math"/>
                    </w:rPr>
                    <m:t>0</m:t>
                  </m:r>
                </m:sub>
              </m:sSub>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+2</m:t>
                  </m:r>
                  <m:sSub>
                    <m:sSubPr>
                      <m:ctrlPr>
                        <w:rPr>
                          <w:rFonts w:ascii="Cambria Math" w:hAnsi="Cambria Math"/>
                        </w:rPr>
                      </m:ctrlPr>
                    </m:sSubPr>
                    <m:e>
                      <m:r>
                        <w:rPr>
                          <w:rFonts w:ascii="Cambria Math" w:hAnsi="Cambria Math"/>
                        </w:rPr>
                        <m:t>ζ</m:t>
                      </m:r>
                    </m:e>
                    <m:sub>
                      <m:r>
                        <m:rPr>
                          <m:sty m:val="p"/>
                        </m:rPr>
                        <w:rPr>
                          <w:rFonts w:ascii="Cambria Math" w:hAnsi="Cambria Math"/>
                        </w:rPr>
                        <m:t>1</m:t>
                      </m:r>
                    </m:sub>
                  </m:sSub>
                  <m:sSub>
                    <m:sSubPr>
                      <m:ctrlPr>
                        <w:rPr>
                          <w:rFonts w:ascii="Cambria Math" w:hAnsi="Cambria Math"/>
                        </w:rPr>
                      </m:ctrlPr>
                    </m:sSubPr>
                    <m:e>
                      <m:r>
                        <w:rPr>
                          <w:rFonts w:ascii="Cambria Math" w:hAnsi="Cambria Math"/>
                        </w:rPr>
                        <m:t>ω</m:t>
                      </m:r>
                    </m:e>
                    <m:sub>
                      <m:r>
                        <m:rPr>
                          <m:sty m:val="p"/>
                        </m:rPr>
                        <w:rPr>
                          <w:rFonts w:ascii="Cambria Math" w:hAnsi="Cambria Math"/>
                        </w:rPr>
                        <m:t>0</m:t>
                      </m:r>
                    </m:sub>
                  </m:sSub>
                  <m:r>
                    <w:rPr>
                      <w:rFonts w:ascii="Cambria Math" w:hAnsi="Cambria Math"/>
                    </w:rPr>
                    <m:t>s</m:t>
                  </m:r>
                  <m:r>
                    <m:rPr>
                      <m:sty m:val="p"/>
                    </m:rPr>
                    <w:rPr>
                      <w:rFonts w:ascii="Cambria Math" w:hAnsi="Cambria Math"/>
                    </w:rPr>
                    <m:t>+</m:t>
                  </m:r>
                  <m:sSubSup>
                    <m:sSubSupPr>
                      <m:ctrlPr>
                        <w:rPr>
                          <w:rFonts w:ascii="Cambria Math" w:hAnsi="Cambria Math"/>
                        </w:rPr>
                      </m:ctrlPr>
                    </m:sSubSupPr>
                    <m:e>
                      <m:r>
                        <w:rPr>
                          <w:rFonts w:ascii="Cambria Math" w:hAnsi="Cambria Math"/>
                        </w:rPr>
                        <m:t>ω</m:t>
                      </m:r>
                    </m:e>
                    <m:sub>
                      <m:r>
                        <m:rPr>
                          <m:sty m:val="p"/>
                        </m:rPr>
                        <w:rPr>
                          <w:rFonts w:ascii="Cambria Math" w:hAnsi="Cambria Math"/>
                        </w:rPr>
                        <m:t>0</m:t>
                      </m:r>
                    </m:sub>
                    <m:sup>
                      <m:r>
                        <m:rPr>
                          <m:sty m:val="p"/>
                        </m:rPr>
                        <w:rPr>
                          <w:rFonts w:ascii="Cambria Math" w:hAnsi="Cambria Math"/>
                        </w:rPr>
                        <m:t>2</m:t>
                      </m:r>
                    </m:sup>
                  </m:sSubSup>
                </m:e>
              </m:d>
            </m:num>
            <m:den>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+2</m:t>
              </m:r>
              <m:sSub>
                <m:sSubPr>
                  <m:ctrlPr>
                    <w:rPr>
                      <w:rFonts w:ascii="Cambria Math" w:hAnsi="Cambria Math"/>
                    </w:rPr>
                  </m:ctrlPr>
                </m:sSubPr>
                <m:e>
                  <m:r>
                    <w:rPr>
                      <w:rFonts w:ascii="Cambria Math" w:hAnsi="Cambria Math"/>
                    </w:rPr>
                    <m:t>ζ</m:t>
                  </m:r>
                </m:e>
                <m:sub>
                  <m:r>
                    <m:rPr>
                      <m:sty m:val="p"/>
                    </m:rPr>
                    <w:rPr>
                      <w:rFonts w:ascii="Cambria Math" w:hAnsi="Cambria Math"/>
                    </w:rPr>
                    <m:t>2</m:t>
                  </m:r>
                </m:sub>
              </m:sSub>
              <m:sSub>
                <m:sSubPr>
                  <m:ctrlPr>
                    <w:rPr>
                      <w:rFonts w:ascii="Cambria Math" w:hAnsi="Cambria Math"/>
                    </w:rPr>
                  </m:ctrlPr>
                </m:sSubPr>
                <m:e>
                  <m:r>
                    <w:rPr>
                      <w:rFonts w:ascii="Cambria Math" w:hAnsi="Cambria Math"/>
                    </w:rPr>
                    <m:t>ω</m:t>
                  </m:r>
                </m:e>
                <m:sub>
                  <m:r>
                    <m:rPr>
                      <m:sty m:val="p"/>
                    </m:rPr>
                    <w:rPr>
                      <w:rFonts w:ascii="Cambria Math" w:hAnsi="Cambria Math"/>
                    </w:rPr>
                    <m:t>0</m:t>
                  </m:r>
                </m:sub>
              </m:sSub>
              <m:r>
                <w:rPr>
                  <w:rFonts w:ascii="Cambria Math" w:hAnsi="Cambria Math"/>
                </w:rPr>
                <m:t>s</m:t>
              </m:r>
              <m:r>
                <m:rPr>
                  <m:sty m:val="p"/>
                </m:rPr>
                <w:rPr>
                  <w:rFonts w:ascii="Cambria Math" w:hAnsi="Cambria Math"/>
                </w:rPr>
                <m:t>+</m:t>
              </m:r>
              <m:sSubSup>
                <m:sSubSupPr>
                  <m:ctrlPr>
                    <w:rPr>
                      <w:rFonts w:ascii="Cambria Math" w:hAnsi="Cambria Math"/>
                    </w:rPr>
                  </m:ctrlPr>
                </m:sSubSupPr>
                <m:e>
                  <m:r>
                    <w:rPr>
                      <w:rFonts w:ascii="Cambria Math" w:hAnsi="Cambria Math"/>
                    </w:rPr>
                    <m:t>ω</m:t>
                  </m:r>
                </m:e>
                <m:sub>
                  <m:r>
                    <m:rPr>
                      <m:sty m:val="p"/>
                    </m:rPr>
                    <w:rPr>
                      <w:rFonts w:ascii="Cambria Math" w:hAnsi="Cambria Math"/>
                    </w:rPr>
                    <m:t>0</m:t>
                  </m:r>
                </m:sub>
                <m:sup>
                  <m:r>
                    <m:rPr>
                      <m:sty m:val="p"/>
                    </m:rPr>
                    <w:rPr>
                      <w:rFonts w:ascii="Cambria Math" w:hAnsi="Cambria Math"/>
                    </w:rPr>
                    <m:t>2</m:t>
                  </m:r>
                </m:sup>
              </m:sSubSup>
            </m:den>
          </m:f>
        </m:oMath>
      </m:oMathPara>
    </w:p>
    <w:p w:rsidR="00B53295" w:rsidRDefault="009F0CC9">
      <w:pPr>
        <w:pStyle w:val="TEXT"/>
        <w:divId w:val="715082243"/>
      </w:pPr>
      <w:r>
        <w:t xml:space="preserve">The change from BSF to APF can be achieved by first fixing </w:t>
      </w:r>
      <m:oMath>
        <m:sSub>
          <m:sSubPr>
            <m:ctrlPr>
              <w:rPr>
                <w:rFonts w:ascii="Cambria Math" w:hAnsi="Cambria Math"/>
                <w:i/>
              </w:rPr>
            </m:ctrlPr>
          </m:sSubPr>
          <m:e>
            <m:r>
              <w:rPr>
                <w:rFonts w:ascii="Cambria Math" w:hAnsi="Cambria Math"/>
              </w:rPr>
              <m:t>ζ</m:t>
            </m:r>
          </m:e>
          <m:sub>
            <m:r>
              <w:rPr>
                <w:rFonts w:ascii="Cambria Math" w:hAnsi="Cambria Math"/>
              </w:rPr>
              <m:t>2</m:t>
            </m:r>
          </m:sub>
        </m:sSub>
      </m:oMath>
      <w:r>
        <w:t xml:space="preserve"> so that </w:t>
      </w:r>
      <m:oMath>
        <m:sSub>
          <m:sSubPr>
            <m:ctrlPr>
              <w:rPr>
                <w:rFonts w:ascii="Cambria Math" w:hAnsi="Cambria Math"/>
                <w:i/>
              </w:rPr>
            </m:ctrlPr>
          </m:sSubPr>
          <m:e>
            <m:r>
              <w:rPr>
                <w:rFonts w:ascii="Cambria Math" w:hAnsi="Cambria Math"/>
              </w:rPr>
              <m:t>ζ</m:t>
            </m:r>
          </m:e>
          <m:sub>
            <m:r>
              <w:rPr>
                <w:rFonts w:ascii="Cambria Math" w:hAnsi="Cambria Math"/>
              </w:rPr>
              <m:t>1</m:t>
            </m:r>
          </m:sub>
        </m:sSub>
      </m:oMath>
      <w:r>
        <w:t xml:space="preserve"> varies between </w:t>
      </w:r>
      <m:oMath>
        <m:r>
          <w:rPr>
            <w:rFonts w:ascii="Cambria Math" w:hAnsi="Cambria Math"/>
          </w:rPr>
          <m:t>-</m:t>
        </m:r>
        <m:sSub>
          <m:sSubPr>
            <m:ctrlPr>
              <w:rPr>
                <w:rFonts w:ascii="Cambria Math" w:hAnsi="Cambria Math"/>
                <w:i/>
              </w:rPr>
            </m:ctrlPr>
          </m:sSubPr>
          <m:e>
            <m:r>
              <w:rPr>
                <w:rFonts w:ascii="Cambria Math" w:hAnsi="Cambria Math"/>
              </w:rPr>
              <m:t>ζ</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ζ</m:t>
            </m:r>
          </m:e>
          <m:sub>
            <m:r>
              <w:rPr>
                <w:rFonts w:ascii="Cambria Math" w:hAnsi="Cambria Math"/>
              </w:rPr>
              <m:t>2</m:t>
            </m:r>
          </m:sub>
        </m:sSub>
      </m:oMath>
      <w:r>
        <w:t>.</w:t>
      </w:r>
    </w:p>
    <w:p w:rsidR="00B53295" w:rsidRDefault="009F0CC9">
      <w:pPr>
        <w:pStyle w:val="H1"/>
        <w:divId w:val="715082243"/>
      </w:pPr>
      <w:r>
        <w:rPr>
          <w:rStyle w:val="of"/>
        </w:rPr>
        <w:t xml:space="preserve">Automatic </w:t>
      </w:r>
      <w:ins w:id="29" w:author="Unknown">
        <w:r>
          <w:rPr>
            <w:rStyle w:val="of"/>
          </w:rPr>
          <w:t>c</w:t>
        </w:r>
      </w:ins>
      <w:del w:id="30" w:author="Unknown">
        <w:r>
          <w:rPr>
            <w:rStyle w:val="of"/>
          </w:rPr>
          <w:delText>C</w:delText>
        </w:r>
      </w:del>
      <w:r>
        <w:rPr>
          <w:rStyle w:val="of"/>
        </w:rPr>
        <w:t xml:space="preserve">ontroller </w:t>
      </w:r>
      <w:ins w:id="31" w:author="Unknown">
        <w:r>
          <w:rPr>
            <w:rStyle w:val="of"/>
          </w:rPr>
          <w:t>p</w:t>
        </w:r>
      </w:ins>
      <w:del w:id="32" w:author="Unknown">
        <w:r>
          <w:rPr>
            <w:rStyle w:val="of"/>
          </w:rPr>
          <w:delText>P</w:delText>
        </w:r>
      </w:del>
      <w:r>
        <w:rPr>
          <w:rStyle w:val="of"/>
        </w:rPr>
        <w:t xml:space="preserve">arameter </w:t>
      </w:r>
      <w:ins w:id="33" w:author="Unknown">
        <w:r>
          <w:rPr>
            <w:rStyle w:val="of"/>
          </w:rPr>
          <w:t>o</w:t>
        </w:r>
      </w:ins>
      <w:del w:id="34" w:author="Unknown">
        <w:r>
          <w:rPr>
            <w:rStyle w:val="of"/>
          </w:rPr>
          <w:delText>O</w:delText>
        </w:r>
      </w:del>
      <w:r>
        <w:rPr>
          <w:rStyle w:val="of"/>
        </w:rPr>
        <w:t xml:space="preserve">ptimization </w:t>
      </w:r>
      <w:ins w:id="35" w:author="Unknown">
        <w:r>
          <w:rPr>
            <w:rStyle w:val="of"/>
          </w:rPr>
          <w:t>t</w:t>
        </w:r>
      </w:ins>
      <w:del w:id="36" w:author="Unknown">
        <w:r>
          <w:rPr>
            <w:rStyle w:val="of"/>
          </w:rPr>
          <w:delText>T</w:delText>
        </w:r>
      </w:del>
      <w:r>
        <w:rPr>
          <w:rStyle w:val="of"/>
        </w:rPr>
        <w:t xml:space="preserve">echnique </w:t>
      </w:r>
      <w:ins w:id="37" w:author="Unknown">
        <w:r>
          <w:rPr>
            <w:rStyle w:val="of"/>
          </w:rPr>
          <w:t>b</w:t>
        </w:r>
      </w:ins>
      <w:del w:id="38" w:author="Unknown">
        <w:r>
          <w:rPr>
            <w:rStyle w:val="of"/>
          </w:rPr>
          <w:delText>B</w:delText>
        </w:r>
      </w:del>
      <w:r>
        <w:rPr>
          <w:rStyle w:val="of"/>
        </w:rPr>
        <w:t xml:space="preserve">ased on </w:t>
      </w:r>
      <w:ins w:id="39" w:author="Unknown">
        <w:r>
          <w:rPr>
            <w:rStyle w:val="of"/>
          </w:rPr>
          <w:t>e</w:t>
        </w:r>
      </w:ins>
      <w:del w:id="40" w:author="Unknown">
        <w:r>
          <w:rPr>
            <w:rStyle w:val="of"/>
          </w:rPr>
          <w:delText>E</w:delText>
        </w:r>
      </w:del>
      <w:r>
        <w:rPr>
          <w:rStyle w:val="of"/>
        </w:rPr>
        <w:t xml:space="preserve">fficient </w:t>
      </w:r>
      <w:ins w:id="41" w:author="Unknown">
        <w:r>
          <w:rPr>
            <w:rStyle w:val="of"/>
          </w:rPr>
          <w:t>h</w:t>
        </w:r>
      </w:ins>
      <w:del w:id="42" w:author="Unknown">
        <w:r>
          <w:rPr>
            <w:rStyle w:val="of"/>
          </w:rPr>
          <w:delText>H</w:delText>
        </w:r>
      </w:del>
      <w:r>
        <w:rPr>
          <w:rStyle w:val="of"/>
        </w:rPr>
        <w:t xml:space="preserve">euristic </w:t>
      </w:r>
      <w:ins w:id="43" w:author="Unknown">
        <w:r>
          <w:rPr>
            <w:rStyle w:val="of"/>
          </w:rPr>
          <w:t>s</w:t>
        </w:r>
      </w:ins>
      <w:del w:id="44" w:author="Unknown">
        <w:r>
          <w:rPr>
            <w:rStyle w:val="of"/>
          </w:rPr>
          <w:delText>S</w:delText>
        </w:r>
      </w:del>
      <w:r>
        <w:rPr>
          <w:rStyle w:val="of"/>
        </w:rPr>
        <w:t xml:space="preserve">earch </w:t>
      </w:r>
      <w:ins w:id="45" w:author="Unknown">
        <w:r>
          <w:rPr>
            <w:rStyle w:val="of"/>
          </w:rPr>
          <w:t>a</w:t>
        </w:r>
      </w:ins>
      <w:del w:id="46" w:author="Unknown">
        <w:r>
          <w:rPr>
            <w:rStyle w:val="of"/>
          </w:rPr>
          <w:delText>A</w:delText>
        </w:r>
      </w:del>
      <w:r>
        <w:rPr>
          <w:rStyle w:val="of"/>
        </w:rPr>
        <w:t>lgorithm</w:t>
      </w:r>
    </w:p>
    <w:p w:rsidR="00B53295" w:rsidRDefault="009F0CC9">
      <w:pPr>
        <w:pStyle w:val="H2"/>
        <w:divId w:val="715082243"/>
      </w:pPr>
      <w:r>
        <w:rPr>
          <w:rStyle w:val="of"/>
          <w:i/>
          <w:iCs/>
        </w:rPr>
        <w:t>General topology study of control systems</w:t>
      </w:r>
    </w:p>
    <w:p w:rsidR="00B53295" w:rsidRDefault="009F0CC9">
      <w:pPr>
        <w:pStyle w:val="TEXT"/>
        <w:divId w:val="715082243"/>
      </w:pPr>
      <w:r>
        <w:t>The structure of the controller varies significantly depending on the control theory on which the controller is based, and it is often very complex in engineering because of the need to solve various characteristic problems and constraint problems of the controlled plant. Based on this, we adopted the expression of a cascade controller. After analysis, it is believed that the classical multi-loop control systems and control laws can be basically transformed into this form.</w:t>
      </w:r>
    </w:p>
    <w:p w:rsidR="00B53295" w:rsidRDefault="009F0CC9">
      <w:pPr>
        <w:pStyle w:val="TEXTIND"/>
        <w:divId w:val="715082243"/>
      </w:pPr>
      <w:r>
        <w:t xml:space="preserve">In addition, for the actual control system, there are multiple high-frequency resonant mode disturbances in addition to the nonlinear characteristics. Therefore, when designing a controller, a basic controller is generally designed for completing the stability control, and then multiple filters are designed for each resonant mode to improve the overall performance </w:t>
      </w:r>
      <w:r>
        <w:lastRenderedPageBreak/>
        <w:t xml:space="preserve">of the controller. As shown in </w:t>
      </w:r>
      <w:r>
        <w:rPr>
          <w:rStyle w:val="figurecallout1"/>
        </w:rPr>
        <w:t xml:space="preserve">Figure </w:t>
      </w:r>
      <w:hyperlink w:anchor="F8" w:tooltip="Fig. 8" w:history="1">
        <w:r>
          <w:rPr>
            <w:rStyle w:val="Hyperlink"/>
          </w:rPr>
          <w:t>8</w:t>
        </w:r>
      </w:hyperlink>
      <w:r>
        <w:t>. The basic controller can use PID controller, robust controller, LQR controller, sliding mode controller, etc.</w:t>
      </w:r>
    </w:p>
    <w:p w:rsidR="00B53295" w:rsidRDefault="009F0CC9">
      <w:pPr>
        <w:pStyle w:val="CL"/>
        <w:divId w:val="715082243"/>
      </w:pPr>
      <w:r>
        <w:t>[FIGURE 8 ABOUT HERE]</w:t>
      </w:r>
    </w:p>
    <w:p w:rsidR="00B53295" w:rsidRDefault="009F0CC9">
      <w:pPr>
        <w:pStyle w:val="CPB"/>
        <w:divId w:val="715082243"/>
      </w:pPr>
      <w:r>
        <w:t>Figure 8.</w:t>
      </w:r>
    </w:p>
    <w:p w:rsidR="00B53295" w:rsidRDefault="009F0CC9">
      <w:pPr>
        <w:pStyle w:val="CP"/>
        <w:divId w:val="715082243"/>
      </w:pPr>
      <w:r>
        <w:t>Common topology for controller.</w:t>
      </w:r>
    </w:p>
    <w:p w:rsidR="00B53295" w:rsidRDefault="009F0CC9">
      <w:pPr>
        <w:pStyle w:val="TEXTIND"/>
        <w:divId w:val="715082243"/>
      </w:pPr>
      <w:r>
        <w:rPr>
          <w:rStyle w:val="p"/>
        </w:rPr>
        <w:t>For example,</w:t>
      </w:r>
      <w:r>
        <w:t xml:space="preserve"> the basic controller uses a PID controller and there are two resonant modes that need to be filtered, when C(s) can be designed as a cascade structured FB controller using a PID controller for the rigid mode and two second order filters for the first and second resonant modes. the mathematical expression of C(s) in the continuous time domain is defined by the following equation.</w:t>
      </w:r>
    </w:p>
    <w:p w:rsidR="00B53295" w:rsidRDefault="0002497C">
      <w:pPr>
        <w:pStyle w:val="EQ"/>
        <w:divId w:val="715082243"/>
      </w:pPr>
      <m:oMathPara>
        <m:oMath>
          <m:r>
            <w:rPr>
              <w:rFonts w:ascii="Cambria Math" w:hAnsi="Cambria Math"/>
            </w:rPr>
            <m:t>C</m:t>
          </m:r>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PID</m:t>
              </m:r>
            </m:sub>
          </m:sSub>
          <m:d>
            <m:dPr>
              <m:ctrlPr>
                <w:rPr>
                  <w:rFonts w:ascii="Cambria Math" w:hAnsi="Cambria Math"/>
                </w:rPr>
              </m:ctrlPr>
            </m:dPr>
            <m:e>
              <m:r>
                <w:rPr>
                  <w:rFonts w:ascii="Cambria Math" w:hAnsi="Cambria Math"/>
                </w:rPr>
                <m:t>s</m:t>
              </m:r>
            </m:e>
          </m:d>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C</m:t>
                  </m:r>
                </m:e>
                <m:sub>
                  <m:r>
                    <w:rPr>
                      <w:rFonts w:ascii="Cambria Math" w:hAnsi="Cambria Math"/>
                    </w:rPr>
                    <m:t>Fi</m:t>
                  </m:r>
                </m:sub>
              </m:sSub>
              <m:d>
                <m:dPr>
                  <m:ctrlPr>
                    <w:rPr>
                      <w:rFonts w:ascii="Cambria Math" w:hAnsi="Cambria Math"/>
                    </w:rPr>
                  </m:ctrlPr>
                </m:dPr>
                <m:e>
                  <m:r>
                    <w:rPr>
                      <w:rFonts w:ascii="Cambria Math" w:hAnsi="Cambria Math"/>
                    </w:rPr>
                    <m:t>s</m:t>
                  </m:r>
                </m:e>
              </m:d>
            </m:e>
          </m:nary>
        </m:oMath>
      </m:oMathPara>
    </w:p>
    <w:p w:rsidR="00B53295" w:rsidRDefault="0002497C">
      <w:pPr>
        <w:pStyle w:val="EQ"/>
        <w:divId w:val="715082243"/>
      </w:pPr>
      <m:oMathPara>
        <m:oMath>
          <m:sSub>
            <m:sSubPr>
              <m:ctrlPr>
                <w:rPr>
                  <w:rFonts w:ascii="Cambria Math" w:hAnsi="Cambria Math"/>
                </w:rPr>
              </m:ctrlPr>
            </m:sSubPr>
            <m:e>
              <m:r>
                <w:rPr>
                  <w:rFonts w:ascii="Cambria Math" w:hAnsi="Cambria Math"/>
                </w:rPr>
                <m:t>C</m:t>
              </m:r>
            </m:e>
            <m:sub>
              <m:r>
                <w:rPr>
                  <w:rFonts w:ascii="Cambria Math" w:hAnsi="Cambria Math"/>
                </w:rPr>
                <m:t>PID</m:t>
              </m:r>
            </m:sub>
          </m:sSub>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I</m:t>
                  </m:r>
                </m:sub>
              </m:sSub>
            </m:num>
            <m:den>
              <m:r>
                <w:rPr>
                  <w:rFonts w:ascii="Cambria Math" w:hAnsi="Cambria Math"/>
                </w:rPr>
                <m:t>s</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s</m:t>
              </m:r>
            </m:num>
            <m:den>
              <m:sSub>
                <m:sSubPr>
                  <m:ctrlPr>
                    <w:rPr>
                      <w:rFonts w:ascii="Cambria Math" w:hAnsi="Cambria Math"/>
                    </w:rPr>
                  </m:ctrlPr>
                </m:sSubPr>
                <m:e>
                  <m:r>
                    <w:rPr>
                      <w:rFonts w:ascii="Cambria Math" w:hAnsi="Cambria Math"/>
                    </w:rPr>
                    <m:t>T</m:t>
                  </m:r>
                </m:e>
                <m:sub>
                  <m:r>
                    <w:rPr>
                      <w:rFonts w:ascii="Cambria Math" w:hAnsi="Cambria Math"/>
                    </w:rPr>
                    <m:t>D</m:t>
                  </m:r>
                </m:sub>
              </m:sSub>
              <m:r>
                <w:rPr>
                  <w:rFonts w:ascii="Cambria Math" w:hAnsi="Cambria Math"/>
                </w:rPr>
                <m:t>s</m:t>
              </m:r>
              <m:r>
                <m:rPr>
                  <m:sty m:val="p"/>
                </m:rPr>
                <w:rPr>
                  <w:rFonts w:ascii="Cambria Math" w:hAnsi="Cambria Math"/>
                </w:rPr>
                <m:t>+1</m:t>
              </m:r>
            </m:den>
          </m:f>
        </m:oMath>
      </m:oMathPara>
    </w:p>
    <w:p w:rsidR="00B53295" w:rsidRDefault="0002497C">
      <w:pPr>
        <w:pStyle w:val="EQ"/>
        <w:divId w:val="715082243"/>
      </w:pPr>
      <w:proofErr w:type="spellStart"/>
      <w:r w:rsidRPr="006C1E1C">
        <w:t>MathMLToLaTeX</w:t>
      </w:r>
      <w:proofErr w:type="spellEnd"/>
    </w:p>
    <w:p w:rsidR="00B53295" w:rsidRDefault="009F0CC9">
      <w:pPr>
        <w:pStyle w:val="H2"/>
        <w:divId w:val="715082243"/>
      </w:pPr>
      <w:r>
        <w:rPr>
          <w:rStyle w:val="of"/>
          <w:i/>
          <w:iCs/>
        </w:rPr>
        <w:t xml:space="preserve">Filter </w:t>
      </w:r>
      <w:ins w:id="47" w:author="Unknown">
        <w:r>
          <w:rPr>
            <w:rStyle w:val="of"/>
            <w:i/>
            <w:iCs/>
          </w:rPr>
          <w:t>s</w:t>
        </w:r>
      </w:ins>
      <w:del w:id="48" w:author="Unknown">
        <w:r>
          <w:rPr>
            <w:rStyle w:val="of"/>
            <w:i/>
            <w:iCs/>
          </w:rPr>
          <w:delText>S</w:delText>
        </w:r>
      </w:del>
      <w:r>
        <w:rPr>
          <w:rStyle w:val="of"/>
          <w:i/>
          <w:iCs/>
        </w:rPr>
        <w:t xml:space="preserve">tructure </w:t>
      </w:r>
      <w:ins w:id="49" w:author="Unknown">
        <w:r>
          <w:rPr>
            <w:rStyle w:val="of"/>
            <w:i/>
            <w:iCs/>
          </w:rPr>
          <w:t>d</w:t>
        </w:r>
      </w:ins>
      <w:del w:id="50" w:author="Unknown">
        <w:r>
          <w:rPr>
            <w:rStyle w:val="of"/>
            <w:i/>
            <w:iCs/>
          </w:rPr>
          <w:delText>D</w:delText>
        </w:r>
      </w:del>
      <w:r>
        <w:rPr>
          <w:rStyle w:val="of"/>
          <w:i/>
          <w:iCs/>
        </w:rPr>
        <w:t xml:space="preserve">esign </w:t>
      </w:r>
      <w:ins w:id="51" w:author="Unknown">
        <w:r>
          <w:rPr>
            <w:rStyle w:val="of"/>
            <w:i/>
            <w:iCs/>
          </w:rPr>
          <w:t>m</w:t>
        </w:r>
      </w:ins>
      <w:del w:id="52" w:author="Unknown">
        <w:r>
          <w:rPr>
            <w:rStyle w:val="of"/>
            <w:i/>
            <w:iCs/>
          </w:rPr>
          <w:delText>M</w:delText>
        </w:r>
      </w:del>
      <w:r>
        <w:rPr>
          <w:rStyle w:val="of"/>
          <w:i/>
          <w:iCs/>
        </w:rPr>
        <w:t>ethod</w:t>
      </w:r>
    </w:p>
    <w:p w:rsidR="00B53295" w:rsidRDefault="009F0CC9">
      <w:pPr>
        <w:pStyle w:val="TEXT"/>
        <w:divId w:val="715082243"/>
      </w:pPr>
      <w:r>
        <w:t xml:space="preserve">Taking into account the study of controller topology in </w:t>
      </w:r>
      <w:r>
        <w:rPr>
          <w:rStyle w:val="of"/>
        </w:rPr>
        <w:t xml:space="preserve">Section </w:t>
      </w:r>
      <w:hyperlink w:anchor="H3\.1" w:history="1">
        <w:r>
          <w:rPr>
            <w:rStyle w:val="Hyperlink"/>
          </w:rPr>
          <w:t>3.1</w:t>
        </w:r>
      </w:hyperlink>
      <w:r>
        <w:t xml:space="preserve"> and the control law design domain rule embedding method in </w:t>
      </w:r>
      <w:r>
        <w:rPr>
          <w:rStyle w:val="of"/>
        </w:rPr>
        <w:t xml:space="preserve">Section </w:t>
      </w:r>
      <w:hyperlink w:anchor="H2\.4" w:history="1">
        <w:r>
          <w:rPr>
            <w:rStyle w:val="Hyperlink"/>
          </w:rPr>
          <w:t>2.4</w:t>
        </w:r>
      </w:hyperlink>
      <w:r>
        <w:t xml:space="preserve">, this paper adopts the structure of multiple filters cascaded with three possible forms for each filter, as shown in </w:t>
      </w:r>
      <w:r>
        <w:rPr>
          <w:rStyle w:val="figurecallout1"/>
        </w:rPr>
        <w:t xml:space="preserve">Figure </w:t>
      </w:r>
      <w:hyperlink w:anchor="F9" w:tooltip="Fig. 9" w:history="1">
        <w:r>
          <w:rPr>
            <w:rStyle w:val="Hyperlink"/>
          </w:rPr>
          <w:t>9</w:t>
        </w:r>
      </w:hyperlink>
      <w:r>
        <w:t>.</w:t>
      </w:r>
    </w:p>
    <w:p w:rsidR="00B53295" w:rsidRDefault="009F0CC9">
      <w:pPr>
        <w:pStyle w:val="CL"/>
        <w:divId w:val="715082243"/>
      </w:pPr>
      <w:r>
        <w:t>[FIGURE 9 ABOUT HERE]</w:t>
      </w:r>
    </w:p>
    <w:p w:rsidR="00B53295" w:rsidRDefault="009F0CC9">
      <w:pPr>
        <w:pStyle w:val="CPB"/>
        <w:divId w:val="715082243"/>
      </w:pPr>
      <w:r>
        <w:t>Figure 9.</w:t>
      </w:r>
    </w:p>
    <w:p w:rsidR="00B53295" w:rsidRDefault="009F0CC9">
      <w:pPr>
        <w:pStyle w:val="CP"/>
        <w:divId w:val="715082243"/>
      </w:pPr>
      <w:r>
        <w:t>The filter structure in this paper.</w:t>
      </w:r>
    </w:p>
    <w:p w:rsidR="00B53295" w:rsidRDefault="009F0CC9">
      <w:pPr>
        <w:pStyle w:val="TEXTIND"/>
        <w:divId w:val="715082243"/>
      </w:pPr>
      <w:r>
        <w:t>where the transfer functions of the three filters are:</w:t>
      </w:r>
    </w:p>
    <w:p w:rsidR="00B53295" w:rsidRDefault="009F0CC9">
      <w:pPr>
        <w:pStyle w:val="NL"/>
        <w:divId w:val="715082243"/>
      </w:pPr>
      <w:r>
        <w:t>(1) 0-order filter:</w:t>
      </w:r>
    </w:p>
    <w:p w:rsidR="00B53295" w:rsidRDefault="0002497C">
      <w:pPr>
        <w:pStyle w:val="EQ"/>
        <w:divId w:val="715082243"/>
      </w:pPr>
      <w:r>
        <w:object w:dxaOrig="13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2.5pt" o:ole="">
            <v:imagedata r:id="rId4" o:title=""/>
          </v:shape>
          <o:OLEObject Type="Embed" ProgID="Equation.DSMT4" ShapeID="_x0000_i1025" DrawAspect="Content" ObjectID="_1764617791" r:id="rId5"/>
        </w:object>
      </w:r>
    </w:p>
    <w:p w:rsidR="00B53295" w:rsidRDefault="009F0CC9">
      <w:pPr>
        <w:pStyle w:val="NL"/>
        <w:divId w:val="715082243"/>
      </w:pPr>
      <w:r>
        <w:t>(2) 1st-order filter:</w:t>
      </w:r>
    </w:p>
    <w:p w:rsidR="00B53295" w:rsidRDefault="0002497C">
      <w:pPr>
        <w:pStyle w:val="EQ"/>
        <w:divId w:val="715082243"/>
      </w:pPr>
      <m:oMathPara>
        <m:oMath>
          <m:f>
            <m:fPr>
              <m:ctrlPr>
                <w:rPr>
                  <w:rFonts w:ascii="Cambria Math" w:hAnsi="Cambria Math"/>
                  <w:lang w:val="en-GB"/>
                </w:rPr>
              </m:ctrlPr>
            </m:fPr>
            <m:num>
              <m:r>
                <w:rPr>
                  <w:rFonts w:ascii="Cambria Math" w:hAnsi="Cambria Math"/>
                  <w:lang w:val="en-GB"/>
                </w:rPr>
                <m:t>s</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ζ</m:t>
                  </m:r>
                </m:e>
                <m:sub>
                  <m:r>
                    <w:rPr>
                      <w:rFonts w:ascii="Cambria Math" w:hAnsi="Cambria Math"/>
                      <w:lang w:val="en-GB"/>
                    </w:rPr>
                    <m:t>Fni</m:t>
                  </m:r>
                </m:sub>
              </m:sSub>
              <m:sSub>
                <m:sSubPr>
                  <m:ctrlPr>
                    <w:rPr>
                      <w:rFonts w:ascii="Cambria Math" w:hAnsi="Cambria Math"/>
                      <w:lang w:val="en-GB"/>
                    </w:rPr>
                  </m:ctrlPr>
                </m:sSubPr>
                <m:e>
                  <m:r>
                    <w:rPr>
                      <w:rFonts w:ascii="Cambria Math" w:hAnsi="Cambria Math"/>
                      <w:lang w:val="en-GB"/>
                    </w:rPr>
                    <m:t>ω</m:t>
                  </m:r>
                </m:e>
                <m:sub>
                  <m:r>
                    <w:rPr>
                      <w:rFonts w:ascii="Cambria Math" w:hAnsi="Cambria Math"/>
                      <w:lang w:val="en-GB"/>
                    </w:rPr>
                    <m:t>Fi</m:t>
                  </m:r>
                </m:sub>
              </m:sSub>
            </m:num>
            <m:den>
              <m:r>
                <w:rPr>
                  <w:rFonts w:ascii="Cambria Math" w:hAnsi="Cambria Math"/>
                  <w:lang w:val="en-GB"/>
                </w:rPr>
                <m:t>s</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ω</m:t>
                  </m:r>
                </m:e>
                <m:sub>
                  <m:r>
                    <w:rPr>
                      <w:rFonts w:ascii="Cambria Math" w:hAnsi="Cambria Math"/>
                      <w:lang w:val="en-GB"/>
                    </w:rPr>
                    <m:t>Fi</m:t>
                  </m:r>
                </m:sub>
              </m:sSub>
            </m:den>
          </m:f>
        </m:oMath>
      </m:oMathPara>
    </w:p>
    <w:p w:rsidR="00B53295" w:rsidRDefault="009F0CC9">
      <w:pPr>
        <w:pStyle w:val="NL"/>
        <w:divId w:val="715082243"/>
      </w:pPr>
      <w:r>
        <w:t>(3) 2nd-order filter:</w:t>
      </w:r>
    </w:p>
    <w:p w:rsidR="00B53295" w:rsidRDefault="0002497C">
      <w:pPr>
        <w:pStyle w:val="EQ"/>
        <w:divId w:val="715082243"/>
      </w:pPr>
      <m:oMathPara>
        <m:oMath>
          <m:f>
            <m:fPr>
              <m:ctrlPr>
                <w:rPr>
                  <w:rFonts w:ascii="Cambria Math" w:hAnsi="Cambria Math"/>
                </w:rPr>
              </m:ctrlPr>
            </m:fPr>
            <m:num>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+2</m:t>
              </m:r>
              <m:sSub>
                <m:sSubPr>
                  <m:ctrlPr>
                    <w:rPr>
                      <w:rFonts w:ascii="Cambria Math" w:hAnsi="Cambria Math"/>
                    </w:rPr>
                  </m:ctrlPr>
                </m:sSubPr>
                <m:e>
                  <m:r>
                    <w:rPr>
                      <w:rFonts w:ascii="Cambria Math" w:hAnsi="Cambria Math"/>
                    </w:rPr>
                    <m:t>ζ</m:t>
                  </m:r>
                </m:e>
                <m:sub>
                  <m:r>
                    <w:rPr>
                      <w:rFonts w:ascii="Cambria Math" w:hAnsi="Cambria Math"/>
                    </w:rPr>
                    <m:t>Fni</m:t>
                  </m:r>
                </m:sub>
              </m:sSub>
              <m:sSub>
                <m:sSubPr>
                  <m:ctrlPr>
                    <w:rPr>
                      <w:rFonts w:ascii="Cambria Math" w:hAnsi="Cambria Math"/>
                    </w:rPr>
                  </m:ctrlPr>
                </m:sSubPr>
                <m:e>
                  <m:r>
                    <w:rPr>
                      <w:rFonts w:ascii="Cambria Math" w:hAnsi="Cambria Math"/>
                    </w:rPr>
                    <m:t>ω</m:t>
                  </m:r>
                </m:e>
                <m:sub>
                  <m:r>
                    <w:rPr>
                      <w:rFonts w:ascii="Cambria Math" w:hAnsi="Cambria Math"/>
                    </w:rPr>
                    <m:t>Fi</m:t>
                  </m:r>
                </m:sub>
              </m:sSub>
              <m:r>
                <w:rPr>
                  <w:rFonts w:ascii="Cambria Math" w:hAnsi="Cambria Math"/>
                </w:rPr>
                <m:t>s</m:t>
              </m:r>
              <m:r>
                <m:rPr>
                  <m:sty m:val="p"/>
                </m:rP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Fi</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+2</m:t>
              </m:r>
              <m:sSub>
                <m:sSubPr>
                  <m:ctrlPr>
                    <w:rPr>
                      <w:rFonts w:ascii="Cambria Math" w:hAnsi="Cambria Math"/>
                    </w:rPr>
                  </m:ctrlPr>
                </m:sSubPr>
                <m:e>
                  <m:r>
                    <w:rPr>
                      <w:rFonts w:ascii="Cambria Math" w:hAnsi="Cambria Math"/>
                    </w:rPr>
                    <m:t>ζ</m:t>
                  </m:r>
                </m:e>
                <m:sub>
                  <m:r>
                    <w:rPr>
                      <w:rFonts w:ascii="Cambria Math" w:hAnsi="Cambria Math"/>
                    </w:rPr>
                    <m:t>Fdi</m:t>
                  </m:r>
                </m:sub>
              </m:sSub>
              <m:sSub>
                <m:sSubPr>
                  <m:ctrlPr>
                    <w:rPr>
                      <w:rFonts w:ascii="Cambria Math" w:hAnsi="Cambria Math"/>
                    </w:rPr>
                  </m:ctrlPr>
                </m:sSubPr>
                <m:e>
                  <m:r>
                    <w:rPr>
                      <w:rFonts w:ascii="Cambria Math" w:hAnsi="Cambria Math"/>
                    </w:rPr>
                    <m:t>ω</m:t>
                  </m:r>
                </m:e>
                <m:sub>
                  <m:r>
                    <w:rPr>
                      <w:rFonts w:ascii="Cambria Math" w:hAnsi="Cambria Math"/>
                    </w:rPr>
                    <m:t>Fi</m:t>
                  </m:r>
                </m:sub>
              </m:sSub>
              <m:r>
                <w:rPr>
                  <w:rFonts w:ascii="Cambria Math" w:hAnsi="Cambria Math"/>
                </w:rPr>
                <m:t>s</m:t>
              </m:r>
              <m:r>
                <m:rPr>
                  <m:sty m:val="p"/>
                </m:rP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Fi</m:t>
                  </m:r>
                </m:sub>
                <m:sup>
                  <m:r>
                    <m:rPr>
                      <m:sty m:val="p"/>
                    </m:rPr>
                    <w:rPr>
                      <w:rFonts w:ascii="Cambria Math" w:hAnsi="Cambria Math"/>
                    </w:rPr>
                    <m:t>2</m:t>
                  </m:r>
                </m:sup>
              </m:sSubSup>
            </m:den>
          </m:f>
        </m:oMath>
      </m:oMathPara>
    </w:p>
    <w:p w:rsidR="00B53295" w:rsidRDefault="009F0CC9">
      <w:pPr>
        <w:pStyle w:val="TEXT"/>
        <w:divId w:val="715082243"/>
      </w:pPr>
      <w:r>
        <w:t xml:space="preserve">It can be seen from the transfer functions of the three filters: the 0-order filter is equivalent to an all-pass filter with no change in phase; the 1st-order filter varies between an all-pass filter </w:t>
      </w:r>
      <w:r>
        <w:lastRenderedPageBreak/>
        <w:t xml:space="preserve">and a high-pass filter as </w:t>
      </w:r>
      <m:oMath>
        <m:sSub>
          <m:sSubPr>
            <m:ctrlPr>
              <w:rPr>
                <w:rFonts w:ascii="Cambria Math" w:hAnsi="Cambria Math"/>
                <w:i/>
                <w:lang w:val="en-GB"/>
              </w:rPr>
            </m:ctrlPr>
          </m:sSubPr>
          <m:e>
            <m:r>
              <w:rPr>
                <w:rFonts w:ascii="Cambria Math" w:hAnsi="Cambria Math"/>
                <w:lang w:val="en-GB"/>
              </w:rPr>
              <m:t>ζ</m:t>
            </m:r>
          </m:e>
          <m:sub>
            <m:r>
              <w:rPr>
                <w:rFonts w:ascii="Cambria Math" w:hAnsi="Cambria Math"/>
                <w:lang w:val="en-GB"/>
              </w:rPr>
              <m:t>Fni</m:t>
            </m:r>
          </m:sub>
        </m:sSub>
      </m:oMath>
      <w:r>
        <w:t xml:space="preserve"> varies; the 2nd-order filter varies between an all-pass filter, a band-stop filter and a band-pass filter as </w:t>
      </w:r>
      <m:oMath>
        <m:sSub>
          <m:sSubPr>
            <m:ctrlPr>
              <w:rPr>
                <w:rFonts w:ascii="Cambria Math" w:hAnsi="Cambria Math"/>
                <w:i/>
              </w:rPr>
            </m:ctrlPr>
          </m:sSubPr>
          <m:e>
            <m:r>
              <w:rPr>
                <w:rFonts w:ascii="Cambria Math" w:hAnsi="Cambria Math"/>
              </w:rPr>
              <m:t>ζ</m:t>
            </m:r>
          </m:e>
          <m:sub>
            <m:r>
              <w:rPr>
                <w:rFonts w:ascii="Cambria Math" w:hAnsi="Cambria Math"/>
              </w:rPr>
              <m:t>Fni</m:t>
            </m:r>
          </m:sub>
        </m:sSub>
      </m:oMath>
      <w:r>
        <w:t xml:space="preserve"> and </w:t>
      </w:r>
      <m:oMath>
        <m:sSub>
          <m:sSubPr>
            <m:ctrlPr>
              <w:rPr>
                <w:rFonts w:ascii="Cambria Math" w:hAnsi="Cambria Math"/>
                <w:i/>
              </w:rPr>
            </m:ctrlPr>
          </m:sSubPr>
          <m:e>
            <m:r>
              <w:rPr>
                <w:rFonts w:ascii="Cambria Math" w:hAnsi="Cambria Math"/>
              </w:rPr>
              <m:t>ζ</m:t>
            </m:r>
          </m:e>
          <m:sub>
            <m:r>
              <w:rPr>
                <w:rFonts w:ascii="Cambria Math" w:hAnsi="Cambria Math"/>
              </w:rPr>
              <m:t>Fdi</m:t>
            </m:r>
          </m:sub>
        </m:sSub>
      </m:oMath>
      <w:r>
        <w:t xml:space="preserve"> vary.</w:t>
      </w:r>
    </w:p>
    <w:p w:rsidR="00B53295" w:rsidRDefault="009F0CC9">
      <w:pPr>
        <w:pStyle w:val="H2"/>
        <w:divId w:val="715082243"/>
      </w:pPr>
      <w:r>
        <w:rPr>
          <w:rStyle w:val="of"/>
          <w:i/>
          <w:iCs/>
        </w:rPr>
        <w:t xml:space="preserve">Controller </w:t>
      </w:r>
      <w:ins w:id="53" w:author="Unknown">
        <w:r>
          <w:rPr>
            <w:rStyle w:val="of"/>
            <w:i/>
            <w:iCs/>
          </w:rPr>
          <w:t>p</w:t>
        </w:r>
      </w:ins>
      <w:del w:id="54" w:author="Unknown">
        <w:r>
          <w:rPr>
            <w:rStyle w:val="of"/>
            <w:i/>
            <w:iCs/>
          </w:rPr>
          <w:delText>P</w:delText>
        </w:r>
      </w:del>
      <w:r>
        <w:rPr>
          <w:rStyle w:val="of"/>
          <w:i/>
          <w:iCs/>
        </w:rPr>
        <w:t xml:space="preserve">arameter </w:t>
      </w:r>
      <w:ins w:id="55" w:author="Unknown">
        <w:r>
          <w:rPr>
            <w:rStyle w:val="of"/>
            <w:i/>
            <w:iCs/>
          </w:rPr>
          <w:t>o</w:t>
        </w:r>
      </w:ins>
      <w:del w:id="56" w:author="Unknown">
        <w:r>
          <w:rPr>
            <w:rStyle w:val="of"/>
            <w:i/>
            <w:iCs/>
          </w:rPr>
          <w:delText>O</w:delText>
        </w:r>
      </w:del>
      <w:r>
        <w:rPr>
          <w:rStyle w:val="of"/>
          <w:i/>
          <w:iCs/>
        </w:rPr>
        <w:t xml:space="preserve">ptimization </w:t>
      </w:r>
      <w:ins w:id="57" w:author="Unknown">
        <w:r>
          <w:rPr>
            <w:rStyle w:val="of"/>
            <w:i/>
            <w:iCs/>
          </w:rPr>
          <w:t>m</w:t>
        </w:r>
      </w:ins>
      <w:del w:id="58" w:author="Unknown">
        <w:r>
          <w:rPr>
            <w:rStyle w:val="of"/>
            <w:i/>
            <w:iCs/>
          </w:rPr>
          <w:delText>M</w:delText>
        </w:r>
      </w:del>
      <w:r>
        <w:rPr>
          <w:rStyle w:val="of"/>
          <w:i/>
          <w:iCs/>
        </w:rPr>
        <w:t>ethod</w:t>
      </w:r>
    </w:p>
    <w:p w:rsidR="00B53295" w:rsidRDefault="009F0CC9">
      <w:pPr>
        <w:pStyle w:val="TEXT"/>
        <w:divId w:val="715082243"/>
      </w:pPr>
      <w:r>
        <w:t>After obtaining the structure and initial parameters of the controller, it is necessary to substitute this controller and parameters into the closed loop of the whole system, and to adjust and optimize the parameters of the controller.</w:t>
      </w:r>
    </w:p>
    <w:p w:rsidR="00B53295" w:rsidRDefault="009F0CC9">
      <w:pPr>
        <w:pStyle w:val="TEXTIND"/>
        <w:divId w:val="715082243"/>
      </w:pPr>
      <w:r>
        <w:t xml:space="preserve">In the control system shown in </w:t>
      </w:r>
      <w:r>
        <w:rPr>
          <w:rStyle w:val="figurecallout1"/>
        </w:rPr>
        <w:t xml:space="preserve">Figure </w:t>
      </w:r>
      <w:hyperlink w:anchor="F4" w:tooltip="Fig. 4" w:history="1">
        <w:r>
          <w:rPr>
            <w:rStyle w:val="Hyperlink"/>
          </w:rPr>
          <w:t>4</w:t>
        </w:r>
      </w:hyperlink>
      <w:r>
        <w:t xml:space="preserve">, </w:t>
      </w:r>
      <m:oMath>
        <m:r>
          <w:rPr>
            <w:rFonts w:ascii="Cambria Math" w:hAnsi="Cambria Math"/>
          </w:rPr>
          <m:t>C</m:t>
        </m:r>
        <m:d>
          <m:dPr>
            <m:ctrlPr>
              <w:rPr>
                <w:rFonts w:ascii="Cambria Math" w:hAnsi="Cambria Math"/>
                <w:i/>
              </w:rPr>
            </m:ctrlPr>
          </m:dPr>
          <m:e>
            <m:r>
              <w:rPr>
                <w:rFonts w:ascii="Cambria Math" w:hAnsi="Cambria Math"/>
              </w:rPr>
              <m:t>s</m:t>
            </m:r>
          </m:e>
        </m:d>
      </m:oMath>
      <w:r>
        <w:t xml:space="preserve"> is def</w:t>
      </w:r>
      <w:proofErr w:type="spellStart"/>
      <w:r>
        <w:t>ined</w:t>
      </w:r>
      <w:proofErr w:type="spellEnd"/>
      <w:r>
        <w:t xml:space="preserve"> as a cascade structure controller with a basic controller </w:t>
      </w:r>
      <m:oMath>
        <m:sSub>
          <m:sSubPr>
            <m:ctrlPr>
              <w:rPr>
                <w:rFonts w:ascii="Cambria Math" w:hAnsi="Cambria Math"/>
                <w:i/>
              </w:rPr>
            </m:ctrlPr>
          </m:sSubPr>
          <m:e>
            <m:r>
              <w:rPr>
                <w:rFonts w:ascii="Cambria Math" w:hAnsi="Cambria Math"/>
              </w:rPr>
              <m:t>C</m:t>
            </m:r>
          </m:e>
          <m:sub>
            <m:r>
              <w:rPr>
                <w:rFonts w:ascii="Cambria Math" w:hAnsi="Cambria Math"/>
                <w:vertAlign w:val="subscript"/>
              </w:rPr>
              <m:t>base</m:t>
            </m:r>
          </m:sub>
        </m:sSub>
        <m:d>
          <m:dPr>
            <m:ctrlPr>
              <w:rPr>
                <w:rFonts w:ascii="Cambria Math" w:hAnsi="Cambria Math"/>
                <w:i/>
              </w:rPr>
            </m:ctrlPr>
          </m:dPr>
          <m:e>
            <m:r>
              <w:rPr>
                <w:rFonts w:ascii="Cambria Math" w:hAnsi="Cambria Math"/>
              </w:rPr>
              <m:t>s</m:t>
            </m:r>
          </m:e>
        </m:d>
      </m:oMath>
      <w:r>
        <w:t xml:space="preserve"> and N filters </w:t>
      </w:r>
      <m:oMath>
        <m:sSub>
          <m:sSubPr>
            <m:ctrlPr>
              <w:rPr>
                <w:rFonts w:ascii="Cambria Math" w:hAnsi="Cambria Math"/>
                <w:i/>
              </w:rPr>
            </m:ctrlPr>
          </m:sSubPr>
          <m:e>
            <m:r>
              <w:rPr>
                <w:rFonts w:ascii="Cambria Math" w:hAnsi="Cambria Math"/>
              </w:rPr>
              <m:t>C</m:t>
            </m:r>
          </m:e>
          <m:sub>
            <m:r>
              <w:rPr>
                <w:rFonts w:ascii="Cambria Math" w:hAnsi="Cambria Math"/>
                <w:vertAlign w:val="subscript"/>
              </w:rPr>
              <m:t>Fi</m:t>
            </m:r>
          </m:sub>
        </m:sSub>
        <m:d>
          <m:dPr>
            <m:ctrlPr>
              <w:rPr>
                <w:rFonts w:ascii="Cambria Math" w:hAnsi="Cambria Math"/>
                <w:i/>
              </w:rPr>
            </m:ctrlPr>
          </m:dPr>
          <m:e>
            <m:r>
              <w:rPr>
                <w:rFonts w:ascii="Cambria Math" w:hAnsi="Cambria Math"/>
              </w:rPr>
              <m:t>s</m:t>
            </m:r>
          </m:e>
        </m:d>
      </m:oMath>
      <w:r>
        <w:t xml:space="preserve"> connected in series:</w:t>
      </w:r>
    </w:p>
    <w:p w:rsidR="00B53295" w:rsidRDefault="0002497C">
      <w:pPr>
        <w:pStyle w:val="EQ"/>
        <w:divId w:val="715082243"/>
      </w:pPr>
      <m:oMathPara>
        <m:oMath>
          <m:r>
            <w:rPr>
              <w:rFonts w:ascii="Cambria Math" w:hAnsi="Cambria Math"/>
            </w:rPr>
            <m:t>C</m:t>
          </m:r>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vertAlign w:val="subscript"/>
                </w:rPr>
                <m:t>base</m:t>
              </m:r>
            </m:sub>
          </m:sSub>
          <m:d>
            <m:dPr>
              <m:ctrlPr>
                <w:rPr>
                  <w:rFonts w:ascii="Cambria Math" w:hAnsi="Cambria Math"/>
                </w:rPr>
              </m:ctrlPr>
            </m:dPr>
            <m:e>
              <m:r>
                <w:rPr>
                  <w:rFonts w:ascii="Cambria Math" w:hAnsi="Cambria Math"/>
                </w:rPr>
                <m:t>s</m:t>
              </m:r>
            </m:e>
          </m:d>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C</m:t>
                  </m:r>
                </m:e>
                <m:sub>
                  <m:r>
                    <w:rPr>
                      <w:rFonts w:ascii="Cambria Math" w:hAnsi="Cambria Math"/>
                      <w:vertAlign w:val="subscript"/>
                    </w:rPr>
                    <m:t>Fi</m:t>
                  </m:r>
                </m:sub>
              </m:sSub>
              <m:d>
                <m:dPr>
                  <m:ctrlPr>
                    <w:rPr>
                      <w:rFonts w:ascii="Cambria Math" w:hAnsi="Cambria Math"/>
                    </w:rPr>
                  </m:ctrlPr>
                </m:dPr>
                <m:e>
                  <m:r>
                    <w:rPr>
                      <w:rFonts w:ascii="Cambria Math" w:hAnsi="Cambria Math"/>
                    </w:rPr>
                    <m:t>s</m:t>
                  </m:r>
                </m:e>
              </m:d>
            </m:e>
          </m:nary>
        </m:oMath>
      </m:oMathPara>
    </w:p>
    <w:p w:rsidR="00B53295" w:rsidRDefault="009F0CC9">
      <w:pPr>
        <w:pStyle w:val="TEXT"/>
        <w:divId w:val="715082243"/>
      </w:pPr>
      <w:r>
        <w:t xml:space="preserve">The design problem of </w:t>
      </w:r>
      <m:oMath>
        <m:r>
          <w:rPr>
            <w:rFonts w:ascii="Cambria Math" w:hAnsi="Cambria Math"/>
          </w:rPr>
          <m:t>C</m:t>
        </m:r>
        <m:d>
          <m:dPr>
            <m:ctrlPr>
              <w:rPr>
                <w:rFonts w:ascii="Cambria Math" w:hAnsi="Cambria Math"/>
                <w:i/>
              </w:rPr>
            </m:ctrlPr>
          </m:dPr>
          <m:e>
            <m:r>
              <w:rPr>
                <w:rFonts w:ascii="Cambria Math" w:hAnsi="Cambria Math"/>
              </w:rPr>
              <m:t>s</m:t>
            </m:r>
          </m:e>
        </m:d>
      </m:oMath>
      <w:r>
        <w:t xml:space="preserve"> is to obtain all controller parameters </w:t>
      </w:r>
      <m:oMath>
        <m:sSub>
          <m:sSubPr>
            <m:ctrlPr>
              <w:rPr>
                <w:rFonts w:ascii="Cambria Math" w:hAnsi="Cambria Math"/>
                <w:i/>
              </w:rPr>
            </m:ctrlPr>
          </m:sSubPr>
          <m:e>
            <m:r>
              <w:rPr>
                <w:rFonts w:ascii="Cambria Math" w:hAnsi="Cambria Math"/>
              </w:rPr>
              <m:t>η</m:t>
            </m:r>
          </m:e>
          <m:sub>
            <m:r>
              <w:rPr>
                <w:rFonts w:ascii="Cambria Math" w:hAnsi="Cambria Math"/>
              </w:rPr>
              <m:t>C</m:t>
            </m:r>
          </m:sub>
        </m:sSub>
      </m:oMath>
      <w:r>
        <w:t xml:space="preserve"> that can maximize the control ba</w:t>
      </w:r>
      <w:proofErr w:type="spellStart"/>
      <w:r>
        <w:t>ndwidth</w:t>
      </w:r>
      <w:proofErr w:type="spellEnd"/>
      <w:r>
        <w:t xml:space="preserve"> while satisfying the specified gain margin </w:t>
      </w:r>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m</m:t>
            </m:r>
          </m:sub>
        </m:sSub>
      </m:oMath>
      <w:r>
        <w:t xml:space="preserve"> and phase margin </w:t>
      </w:r>
      <m:oMath>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m</m:t>
            </m:r>
          </m:sub>
        </m:sSub>
      </m:oMath>
      <w:r>
        <w:t xml:space="preserve">. The controller parameter </w:t>
      </w:r>
      <m:oMath>
        <m:sSub>
          <m:sSubPr>
            <m:ctrlPr>
              <w:rPr>
                <w:rFonts w:ascii="Cambria Math" w:hAnsi="Cambria Math"/>
                <w:i/>
              </w:rPr>
            </m:ctrlPr>
          </m:sSubPr>
          <m:e>
            <m:r>
              <w:rPr>
                <w:rFonts w:ascii="Cambria Math" w:hAnsi="Cambria Math"/>
              </w:rPr>
              <m:t>η</m:t>
            </m:r>
          </m:e>
          <m:sub>
            <m:r>
              <w:rPr>
                <w:rFonts w:ascii="Cambria Math" w:hAnsi="Cambria Math"/>
              </w:rPr>
              <m:t>C</m:t>
            </m:r>
          </m:sub>
        </m:sSub>
      </m:oMath>
      <w:r>
        <w:t xml:space="preserve"> is divided into two parts: the basic controller parameters </w:t>
      </w:r>
      <m:oMath>
        <m:sSub>
          <m:sSubPr>
            <m:ctrlPr>
              <w:rPr>
                <w:rFonts w:ascii="Cambria Math" w:hAnsi="Cambria Math"/>
                <w:i/>
              </w:rPr>
            </m:ctrlPr>
          </m:sSubPr>
          <m:e>
            <m:r>
              <w:rPr>
                <w:rFonts w:ascii="Cambria Math" w:hAnsi="Cambria Math"/>
              </w:rPr>
              <m:t>η</m:t>
            </m:r>
          </m:e>
          <m:sub>
            <m:r>
              <w:rPr>
                <w:rFonts w:ascii="Cambria Math" w:hAnsi="Cambria Math"/>
              </w:rPr>
              <m:t>base</m:t>
            </m:r>
          </m:sub>
        </m:sSub>
      </m:oMath>
      <w:r>
        <w:t xml:space="preserve"> and the other parameters </w:t>
      </w:r>
      <m:oMath>
        <m:sSub>
          <m:sSubPr>
            <m:ctrlPr>
              <w:rPr>
                <w:rFonts w:ascii="Cambria Math" w:hAnsi="Cambria Math"/>
                <w:i/>
              </w:rPr>
            </m:ctrlPr>
          </m:sSubPr>
          <m:e>
            <m:r>
              <w:rPr>
                <w:rFonts w:ascii="Cambria Math" w:hAnsi="Cambria Math"/>
              </w:rPr>
              <m:t>η</m:t>
            </m:r>
          </m:e>
          <m:sub>
            <m:r>
              <w:rPr>
                <w:rFonts w:ascii="Cambria Math" w:hAnsi="Cambria Math"/>
              </w:rPr>
              <m:t>other</m:t>
            </m:r>
          </m:sub>
        </m:sSub>
      </m:oMath>
      <w:r>
        <w:t>.</w:t>
      </w:r>
      <w:hyperlink w:anchor="9" w:tooltip="[9]" w:history="1">
        <w:r>
          <w:rPr>
            <w:rStyle w:val="Hyperlink"/>
            <w:vertAlign w:val="superscript"/>
          </w:rPr>
          <w:t>9</w:t>
        </w:r>
      </w:hyperlink>
    </w:p>
    <w:p w:rsidR="00B53295" w:rsidRDefault="0002497C">
      <w:pPr>
        <w:pStyle w:val="EQ"/>
        <w:divId w:val="715082243"/>
      </w:pPr>
      <m:oMathPara>
        <m:oMath>
          <m:sSub>
            <m:sSubPr>
              <m:ctrlPr>
                <w:rPr>
                  <w:rFonts w:ascii="Cambria Math" w:hAnsi="Cambria Math"/>
                </w:rPr>
              </m:ctrlPr>
            </m:sSubPr>
            <m:e>
              <m:r>
                <w:rPr>
                  <w:rFonts w:ascii="Cambria Math" w:hAnsi="Cambria Math"/>
                </w:rPr>
                <m:t>η</m:t>
              </m:r>
            </m:e>
            <m:sub>
              <m:r>
                <w:rPr>
                  <w:rFonts w:ascii="Cambria Math" w:hAnsi="Cambria Math"/>
                </w:rPr>
                <m:t>C</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η</m:t>
                  </m:r>
                </m:e>
                <m:sub>
                  <m:r>
                    <w:rPr>
                      <w:rFonts w:ascii="Cambria Math" w:hAnsi="Cambria Math"/>
                    </w:rPr>
                    <m:t>base</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other</m:t>
                  </m:r>
                </m:sub>
              </m:sSub>
            </m:e>
          </m:d>
        </m:oMath>
      </m:oMathPara>
    </w:p>
    <w:p w:rsidR="00B53295" w:rsidRDefault="0002497C">
      <w:pPr>
        <w:pStyle w:val="EQ"/>
        <w:divId w:val="715082243"/>
      </w:pPr>
      <m:oMathPara>
        <m:oMath>
          <m:sSub>
            <m:sSubPr>
              <m:ctrlPr>
                <w:rPr>
                  <w:rFonts w:ascii="Cambria Math" w:hAnsi="Cambria Math"/>
                </w:rPr>
              </m:ctrlPr>
            </m:sSubPr>
            <m:e>
              <m:r>
                <w:rPr>
                  <w:rFonts w:ascii="Cambria Math" w:hAnsi="Cambria Math"/>
                </w:rPr>
                <m:t>η</m:t>
              </m:r>
            </m:e>
            <m:sub>
              <m:r>
                <w:rPr>
                  <w:rFonts w:ascii="Cambria Math" w:hAnsi="Cambria Math"/>
                </w:rPr>
                <m:t>other</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F</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ζ</m:t>
                  </m:r>
                </m:e>
                <m:sub>
                  <m:r>
                    <w:rPr>
                      <w:rFonts w:ascii="Cambria Math" w:hAnsi="Cambria Math"/>
                    </w:rPr>
                    <m:t>Fn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FN</m:t>
                  </m:r>
                </m:sub>
              </m:sSub>
              <m:r>
                <m:rPr>
                  <m:sty m:val="p"/>
                </m:rPr>
                <w:rPr>
                  <w:rFonts w:ascii="Cambria Math" w:hAnsi="Cambria Math"/>
                </w:rPr>
                <m:t>,⋯</m:t>
              </m:r>
            </m:e>
          </m:d>
        </m:oMath>
      </m:oMathPara>
    </w:p>
    <w:p w:rsidR="00B53295" w:rsidRDefault="009F0CC9">
      <w:pPr>
        <w:pStyle w:val="TEXT"/>
        <w:divId w:val="715082243"/>
      </w:pPr>
      <w:r>
        <w:t xml:space="preserve">The controller design method based on hybrid optimization uses different optimization methods to obtain the parameters of the cascade structure controller for the above two parts of the parameters, respectively. For the basic controller parameter </w:t>
      </w:r>
      <m:oMath>
        <m:sSub>
          <m:sSubPr>
            <m:ctrlPr>
              <w:rPr>
                <w:rFonts w:ascii="Cambria Math" w:hAnsi="Cambria Math"/>
                <w:i/>
                <w:szCs w:val="21"/>
              </w:rPr>
            </m:ctrlPr>
          </m:sSubPr>
          <m:e>
            <m:r>
              <w:rPr>
                <w:rFonts w:ascii="Cambria Math" w:hAnsi="Cambria Math"/>
                <w:szCs w:val="21"/>
              </w:rPr>
              <m:t>η</m:t>
            </m:r>
          </m:e>
          <m:sub>
            <m:r>
              <w:rPr>
                <w:rFonts w:ascii="Cambria Math" w:hAnsi="Cambria Math"/>
                <w:szCs w:val="21"/>
              </w:rPr>
              <m:t>base</m:t>
            </m:r>
          </m:sub>
        </m:sSub>
      </m:oMath>
      <w:r>
        <w:t xml:space="preserve">, the theory and method related to the basic controller are used to tune the controller parameters; while for the other parameters </w:t>
      </w:r>
      <m:oMath>
        <m:sSub>
          <m:sSubPr>
            <m:ctrlPr>
              <w:rPr>
                <w:rFonts w:ascii="Cambria Math" w:hAnsi="Cambria Math"/>
                <w:i/>
              </w:rPr>
            </m:ctrlPr>
          </m:sSubPr>
          <m:e>
            <m:r>
              <w:rPr>
                <w:rFonts w:ascii="Cambria Math" w:hAnsi="Cambria Math"/>
              </w:rPr>
              <m:t>η</m:t>
            </m:r>
          </m:e>
          <m:sub>
            <m:r>
              <w:rPr>
                <w:rFonts w:ascii="Cambria Math" w:hAnsi="Cambria Math"/>
              </w:rPr>
              <m:t>other</m:t>
            </m:r>
          </m:sub>
        </m:sSub>
      </m:oMath>
      <w:r>
        <w:t>, the GA-based optimization method is used to tune the parameters. The detailed design process is as follows:</w:t>
      </w:r>
    </w:p>
    <w:p w:rsidR="00B53295" w:rsidRDefault="009F0CC9">
      <w:pPr>
        <w:pStyle w:val="UL"/>
        <w:divId w:val="715082243"/>
      </w:pPr>
      <w:r>
        <w:rPr>
          <w:b/>
          <w:bCs/>
        </w:rPr>
        <w:t>Step 1</w:t>
      </w:r>
      <w:r>
        <w:t xml:space="preserve"> Randomly generate the initial population </w:t>
      </w:r>
      <m:oMath>
        <m:sSub>
          <m:sSubPr>
            <m:ctrlPr>
              <w:rPr>
                <w:rFonts w:ascii="Cambria Math" w:hAnsi="Cambria Math"/>
                <w:i/>
              </w:rPr>
            </m:ctrlPr>
          </m:sSubPr>
          <m:e>
            <m:r>
              <w:rPr>
                <w:rFonts w:ascii="Cambria Math" w:hAnsi="Cambria Math"/>
              </w:rPr>
              <m:t>η</m:t>
            </m:r>
          </m:e>
          <m:sub>
            <m:r>
              <w:rPr>
                <w:rFonts w:ascii="Cambria Math" w:hAnsi="Cambria Math"/>
              </w:rPr>
              <m:t>other</m:t>
            </m:r>
          </m:sub>
        </m:sSub>
      </m:oMath>
      <w:r>
        <w:t xml:space="preserve"> (population size </w:t>
      </w:r>
      <m:oMath>
        <m:sSub>
          <m:sSubPr>
            <m:ctrlPr>
              <w:rPr>
                <w:rFonts w:ascii="Cambria Math" w:hAnsi="Cambria Math"/>
                <w:i/>
              </w:rPr>
            </m:ctrlPr>
          </m:sSubPr>
          <m:e>
            <m:r>
              <w:rPr>
                <w:rFonts w:ascii="Cambria Math" w:hAnsi="Cambria Math"/>
              </w:rPr>
              <m:t>N</m:t>
            </m:r>
          </m:e>
          <m:sub>
            <m:r>
              <w:rPr>
                <w:rFonts w:ascii="Cambria Math" w:hAnsi="Cambria Math"/>
              </w:rPr>
              <m:t>pop</m:t>
            </m:r>
          </m:sub>
        </m:sSub>
      </m:oMath>
      <w:r>
        <w:t>) as the first generation (</w:t>
      </w:r>
      <m:oMath>
        <m:sSub>
          <m:sSubPr>
            <m:ctrlPr>
              <w:rPr>
                <w:rFonts w:ascii="Cambria Math" w:hAnsi="Cambria Math"/>
                <w:i/>
              </w:rPr>
            </m:ctrlPr>
          </m:sSubPr>
          <m:e>
            <m:r>
              <w:rPr>
                <w:rFonts w:ascii="Cambria Math" w:hAnsi="Cambria Math"/>
              </w:rPr>
              <m:t>i</m:t>
            </m:r>
          </m:e>
          <m:sub>
            <m:r>
              <w:rPr>
                <w:rFonts w:ascii="Cambria Math" w:hAnsi="Cambria Math"/>
                <w:vertAlign w:val="subscript"/>
              </w:rPr>
              <m:t>pop</m:t>
            </m:r>
          </m:sub>
        </m:sSub>
      </m:oMath>
      <w:r>
        <w:t>=1).</w:t>
      </w:r>
    </w:p>
    <w:p w:rsidR="00B53295" w:rsidRDefault="009F0CC9">
      <w:pPr>
        <w:pStyle w:val="UL"/>
        <w:divId w:val="715082243"/>
      </w:pPr>
      <w:r>
        <w:rPr>
          <w:b/>
          <w:bCs/>
        </w:rPr>
        <w:t>Step 2</w:t>
      </w:r>
      <w:r>
        <w:t xml:space="preserve"> Obtain the parameters </w:t>
      </w:r>
      <m:oMath>
        <m:sSub>
          <m:sSubPr>
            <m:ctrlPr>
              <w:rPr>
                <w:rFonts w:ascii="Cambria Math" w:hAnsi="Cambria Math"/>
                <w:i/>
              </w:rPr>
            </m:ctrlPr>
          </m:sSubPr>
          <m:e>
            <m:r>
              <w:rPr>
                <w:rFonts w:ascii="Cambria Math" w:hAnsi="Cambria Math"/>
              </w:rPr>
              <m:t>η</m:t>
            </m:r>
          </m:e>
          <m:sub>
            <m:r>
              <w:rPr>
                <w:rFonts w:ascii="Cambria Math" w:hAnsi="Cambria Math"/>
              </w:rPr>
              <m:t>base</m:t>
            </m:r>
          </m:sub>
        </m:sSub>
      </m:oMath>
      <w:r>
        <w:t xml:space="preserve"> of </w:t>
      </w:r>
      <m:oMath>
        <m:sSub>
          <m:sSubPr>
            <m:ctrlPr>
              <w:rPr>
                <w:rFonts w:ascii="Cambria Math" w:hAnsi="Cambria Math"/>
                <w:i/>
              </w:rPr>
            </m:ctrlPr>
          </m:sSubPr>
          <m:e>
            <m:r>
              <w:rPr>
                <w:rFonts w:ascii="Cambria Math" w:hAnsi="Cambria Math"/>
              </w:rPr>
              <m:t>N</m:t>
            </m:r>
          </m:e>
          <m:sub>
            <m:r>
              <w:rPr>
                <w:rFonts w:ascii="Cambria Math" w:hAnsi="Cambria Math"/>
              </w:rPr>
              <m:t>pop</m:t>
            </m:r>
          </m:sub>
        </m:sSub>
      </m:oMath>
      <w:r>
        <w:t xml:space="preserve"> candidates applicable to </w:t>
      </w:r>
      <m:oMath>
        <m:sSub>
          <m:sSubPr>
            <m:ctrlPr>
              <w:rPr>
                <w:rFonts w:ascii="Cambria Math" w:hAnsi="Cambria Math"/>
                <w:i/>
              </w:rPr>
            </m:ctrlPr>
          </m:sSubPr>
          <m:e>
            <m:r>
              <w:rPr>
                <w:rFonts w:ascii="Cambria Math" w:hAnsi="Cambria Math"/>
              </w:rPr>
              <m:t>η</m:t>
            </m:r>
          </m:e>
          <m:sub>
            <m:r>
              <w:rPr>
                <w:rFonts w:ascii="Cambria Math" w:hAnsi="Cambria Math"/>
              </w:rPr>
              <m:t>other</m:t>
            </m:r>
          </m:sub>
        </m:sSub>
      </m:oMath>
      <w:r>
        <w:t xml:space="preserve"> by this basic controller related theory and method.</w:t>
      </w:r>
    </w:p>
    <w:p w:rsidR="00B53295" w:rsidRDefault="009F0CC9">
      <w:pPr>
        <w:pStyle w:val="UL"/>
        <w:divId w:val="715082243"/>
      </w:pPr>
      <w:r>
        <w:rPr>
          <w:b/>
          <w:bCs/>
        </w:rPr>
        <w:t>Step 3</w:t>
      </w:r>
      <w:r>
        <w:t xml:space="preserve"> According to the defined fitness function (which reflects the control bandwidth and stability margin), the fitness scores </w:t>
      </w:r>
      <m:oMath>
        <m:r>
          <w:rPr>
            <w:rFonts w:ascii="Cambria Math" w:hAnsi="Cambria Math"/>
          </w:rPr>
          <m:t>f</m:t>
        </m:r>
      </m:oMath>
      <w:r>
        <w:t xml:space="preserve"> of all individuals are evaluated in the GA using </w:t>
      </w:r>
      <m:oMath>
        <m:sSub>
          <m:sSubPr>
            <m:ctrlPr>
              <w:rPr>
                <w:rFonts w:ascii="Cambria Math" w:hAnsi="Cambria Math"/>
                <w:i/>
              </w:rPr>
            </m:ctrlPr>
          </m:sSubPr>
          <m:e>
            <m:r>
              <w:rPr>
                <w:rFonts w:ascii="Cambria Math" w:hAnsi="Cambria Math"/>
              </w:rPr>
              <m:t>η</m:t>
            </m:r>
          </m:e>
          <m:sub>
            <m:r>
              <w:rPr>
                <w:rFonts w:ascii="Cambria Math" w:hAnsi="Cambria Math"/>
              </w:rPr>
              <m:t>base</m:t>
            </m:r>
          </m:sub>
        </m:sSub>
      </m:oMath>
      <w:r>
        <w:t xml:space="preserve"> and </w:t>
      </w:r>
      <m:oMath>
        <m:sSub>
          <m:sSubPr>
            <m:ctrlPr>
              <w:rPr>
                <w:rFonts w:ascii="Cambria Math" w:hAnsi="Cambria Math"/>
                <w:i/>
              </w:rPr>
            </m:ctrlPr>
          </m:sSubPr>
          <m:e>
            <m:r>
              <w:rPr>
                <w:rFonts w:ascii="Cambria Math" w:hAnsi="Cambria Math"/>
              </w:rPr>
              <m:t>η</m:t>
            </m:r>
          </m:e>
          <m:sub>
            <m:r>
              <w:rPr>
                <w:rFonts w:ascii="Cambria Math" w:hAnsi="Cambria Math"/>
              </w:rPr>
              <m:t>other</m:t>
            </m:r>
          </m:sub>
        </m:sSub>
      </m:oMath>
      <w:r>
        <w:t xml:space="preserve"> to obtain the elite individuals.</w:t>
      </w:r>
    </w:p>
    <w:p w:rsidR="00B53295" w:rsidRDefault="009F0CC9">
      <w:pPr>
        <w:pStyle w:val="UL"/>
        <w:divId w:val="715082243"/>
      </w:pPr>
      <w:r>
        <w:rPr>
          <w:b/>
          <w:bCs/>
        </w:rPr>
        <w:t>Step 4</w:t>
      </w:r>
      <w:r>
        <w:t xml:space="preserve"> If the generated </w:t>
      </w:r>
      <m:oMath>
        <m:sSub>
          <m:sSubPr>
            <m:ctrlPr>
              <w:rPr>
                <w:rFonts w:ascii="Cambria Math" w:hAnsi="Cambria Math"/>
                <w:i/>
              </w:rPr>
            </m:ctrlPr>
          </m:sSubPr>
          <m:e>
            <m:r>
              <w:rPr>
                <w:rFonts w:ascii="Cambria Math" w:hAnsi="Cambria Math"/>
              </w:rPr>
              <m:t>i</m:t>
            </m:r>
          </m:e>
          <m:sub>
            <m:r>
              <w:rPr>
                <w:rFonts w:ascii="Cambria Math" w:hAnsi="Cambria Math"/>
              </w:rPr>
              <m:t>pop</m:t>
            </m:r>
          </m:sub>
        </m:sSub>
      </m:oMath>
      <w:r>
        <w:t xml:space="preserve"> is less than the specified number </w:t>
      </w:r>
      <m:oMath>
        <m:sSub>
          <m:sSubPr>
            <m:ctrlPr>
              <w:rPr>
                <w:rFonts w:ascii="Cambria Math" w:hAnsi="Cambria Math"/>
                <w:i/>
                <w:iCs/>
              </w:rPr>
            </m:ctrlPr>
          </m:sSubPr>
          <m:e>
            <m:r>
              <w:rPr>
                <w:rFonts w:ascii="Cambria Math" w:hAnsi="Cambria Math"/>
              </w:rPr>
              <m:t>N</m:t>
            </m:r>
          </m:e>
          <m:sub>
            <m:r>
              <w:rPr>
                <w:rFonts w:ascii="Cambria Math" w:hAnsi="Cambria Math"/>
                <w:vertAlign w:val="subscript"/>
              </w:rPr>
              <m:t>max</m:t>
            </m:r>
          </m:sub>
        </m:sSub>
      </m:oMath>
      <w:r>
        <w:t xml:space="preserve">, then </w:t>
      </w:r>
      <m:oMath>
        <m:sSub>
          <m:sSubPr>
            <m:ctrlPr>
              <w:rPr>
                <w:rFonts w:ascii="Cambria Math" w:hAnsi="Cambria Math"/>
                <w:i/>
              </w:rPr>
            </m:ctrlPr>
          </m:sSubPr>
          <m:e>
            <m:r>
              <w:rPr>
                <w:rFonts w:ascii="Cambria Math" w:hAnsi="Cambria Math"/>
              </w:rPr>
              <m:t>i</m:t>
            </m:r>
          </m:e>
          <m:sub>
            <m:r>
              <w:rPr>
                <w:rFonts w:ascii="Cambria Math" w:hAnsi="Cambria Math"/>
                <w:vertAlign w:val="subscript"/>
              </w:rPr>
              <m:t>pop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vertAlign w:val="subscript"/>
              </w:rPr>
              <m:t>pop</m:t>
            </m:r>
          </m:sub>
        </m:sSub>
        <m:r>
          <w:rPr>
            <w:rFonts w:ascii="Cambria Math" w:hAnsi="Cambria Math"/>
          </w:rPr>
          <m:t>+1</m:t>
        </m:r>
      </m:oMath>
      <w:r>
        <w:t xml:space="preserve"> and go to step 5; otherwise, go to step 6.</w:t>
      </w:r>
    </w:p>
    <w:p w:rsidR="00B53295" w:rsidRDefault="009F0CC9">
      <w:pPr>
        <w:pStyle w:val="UL"/>
        <w:divId w:val="715082243"/>
      </w:pPr>
      <w:r>
        <w:rPr>
          <w:b/>
          <w:bCs/>
        </w:rPr>
        <w:lastRenderedPageBreak/>
        <w:t>Step 5</w:t>
      </w:r>
      <w:r>
        <w:t xml:space="preserve"> Perform genetic operations, such as selection, crossover and mutation, and generate a new population </w:t>
      </w:r>
      <m:oMath>
        <m:sSub>
          <m:sSubPr>
            <m:ctrlPr>
              <w:rPr>
                <w:rFonts w:ascii="Cambria Math" w:hAnsi="Cambria Math"/>
                <w:i/>
              </w:rPr>
            </m:ctrlPr>
          </m:sSubPr>
          <m:e>
            <m:r>
              <w:rPr>
                <w:rFonts w:ascii="Cambria Math" w:hAnsi="Cambria Math"/>
              </w:rPr>
              <m:t>η</m:t>
            </m:r>
          </m:e>
          <m:sub>
            <m:r>
              <w:rPr>
                <w:rFonts w:ascii="Cambria Math" w:hAnsi="Cambria Math"/>
              </w:rPr>
              <m:t>other</m:t>
            </m:r>
          </m:sub>
        </m:sSub>
      </m:oMath>
      <w:r>
        <w:t xml:space="preserve"> for the next generation. repeat steps 2</w:t>
      </w:r>
      <w:r>
        <w:rPr>
          <w:rFonts w:ascii="Cambria Math" w:hAnsi="Cambria Math" w:cs="Cambria Math"/>
        </w:rPr>
        <w:t>∼</w:t>
      </w:r>
      <w:r>
        <w:t xml:space="preserve">5 when </w:t>
      </w:r>
      <m:oMath>
        <m:sSub>
          <m:sSubPr>
            <m:ctrlPr>
              <w:rPr>
                <w:rFonts w:ascii="Cambria Math" w:hAnsi="Cambria Math"/>
                <w:i/>
              </w:rPr>
            </m:ctrlPr>
          </m:sSubPr>
          <m:e>
            <m:r>
              <w:rPr>
                <w:rFonts w:ascii="Cambria Math" w:hAnsi="Cambria Math"/>
              </w:rPr>
              <m:t>i</m:t>
            </m:r>
          </m:e>
          <m:sub>
            <m:r>
              <w:rPr>
                <w:rFonts w:ascii="Cambria Math" w:hAnsi="Cambria Math"/>
                <w:vertAlign w:val="subscript"/>
              </w:rPr>
              <m:t>pop</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vertAlign w:val="subscript"/>
              </w:rPr>
              <m:t>max</m:t>
            </m:r>
          </m:sub>
        </m:sSub>
      </m:oMath>
      <w:r>
        <w:t>.</w:t>
      </w:r>
    </w:p>
    <w:p w:rsidR="00B53295" w:rsidRDefault="009F0CC9">
      <w:pPr>
        <w:pStyle w:val="UL"/>
        <w:divId w:val="715082243"/>
      </w:pPr>
      <w:r>
        <w:rPr>
          <w:b/>
          <w:bCs/>
        </w:rPr>
        <w:t>Step 6</w:t>
      </w:r>
      <w:r>
        <w:t xml:space="preserve"> Use the elite </w:t>
      </w:r>
      <m:oMath>
        <m:sSub>
          <m:sSubPr>
            <m:ctrlPr>
              <w:rPr>
                <w:rFonts w:ascii="Cambria Math" w:hAnsi="Cambria Math"/>
                <w:i/>
              </w:rPr>
            </m:ctrlPr>
          </m:sSubPr>
          <m:e>
            <m:r>
              <w:rPr>
                <w:rFonts w:ascii="Cambria Math" w:hAnsi="Cambria Math"/>
              </w:rPr>
              <m:t>η</m:t>
            </m:r>
          </m:e>
          <m:sub>
            <m:r>
              <w:rPr>
                <w:rFonts w:ascii="Cambria Math" w:hAnsi="Cambria Math"/>
              </w:rPr>
              <m:t>base</m:t>
            </m:r>
          </m:sub>
        </m:sSub>
      </m:oMath>
      <w:r>
        <w:t xml:space="preserve"> and </w:t>
      </w:r>
      <m:oMath>
        <m:sSub>
          <m:sSubPr>
            <m:ctrlPr>
              <w:rPr>
                <w:rFonts w:ascii="Cambria Math" w:hAnsi="Cambria Math"/>
                <w:i/>
              </w:rPr>
            </m:ctrlPr>
          </m:sSubPr>
          <m:e>
            <m:r>
              <w:rPr>
                <w:rFonts w:ascii="Cambria Math" w:hAnsi="Cambria Math"/>
              </w:rPr>
              <m:t>η</m:t>
            </m:r>
          </m:e>
          <m:sub>
            <m:r>
              <w:rPr>
                <w:rFonts w:ascii="Cambria Math" w:hAnsi="Cambria Math"/>
              </w:rPr>
              <m:t>other</m:t>
            </m:r>
          </m:sub>
        </m:sSub>
      </m:oMath>
      <w:r>
        <w:t xml:space="preserve"> to obtain the desired </w:t>
      </w:r>
      <m:oMath>
        <m:r>
          <w:rPr>
            <w:rFonts w:ascii="Cambria Math" w:hAnsi="Cambria Math"/>
          </w:rPr>
          <m:t>C</m:t>
        </m:r>
        <m:d>
          <m:dPr>
            <m:ctrlPr>
              <w:rPr>
                <w:rFonts w:ascii="Cambria Math" w:hAnsi="Cambria Math"/>
                <w:i/>
              </w:rPr>
            </m:ctrlPr>
          </m:dPr>
          <m:e>
            <m:r>
              <w:rPr>
                <w:rFonts w:ascii="Cambria Math" w:hAnsi="Cambria Math"/>
              </w:rPr>
              <m:t>s</m:t>
            </m:r>
          </m:e>
        </m:d>
      </m:oMath>
      <w:r>
        <w:t>, which extends the control ba</w:t>
      </w:r>
      <w:proofErr w:type="spellStart"/>
      <w:r>
        <w:t>ndwidth</w:t>
      </w:r>
      <w:proofErr w:type="spellEnd"/>
      <w:r>
        <w:t xml:space="preserve"> while satisfying a specific stability margin.</w:t>
      </w:r>
    </w:p>
    <w:p w:rsidR="00B53295" w:rsidRDefault="009F0CC9">
      <w:pPr>
        <w:pStyle w:val="H2"/>
        <w:divId w:val="715082243"/>
      </w:pPr>
      <w:r>
        <w:rPr>
          <w:rStyle w:val="of"/>
          <w:i/>
          <w:iCs/>
        </w:rPr>
        <w:t xml:space="preserve">Selection of the </w:t>
      </w:r>
      <w:ins w:id="59" w:author="Unknown">
        <w:r>
          <w:rPr>
            <w:rStyle w:val="of"/>
            <w:i/>
            <w:iCs/>
          </w:rPr>
          <w:t>f</w:t>
        </w:r>
      </w:ins>
      <w:del w:id="60" w:author="Unknown">
        <w:r>
          <w:rPr>
            <w:rStyle w:val="of"/>
            <w:i/>
            <w:iCs/>
          </w:rPr>
          <w:delText>F</w:delText>
        </w:r>
      </w:del>
      <w:r>
        <w:rPr>
          <w:rStyle w:val="of"/>
          <w:i/>
          <w:iCs/>
        </w:rPr>
        <w:t xml:space="preserve">itness </w:t>
      </w:r>
      <w:ins w:id="61" w:author="Unknown">
        <w:r>
          <w:rPr>
            <w:rStyle w:val="of"/>
            <w:i/>
            <w:iCs/>
          </w:rPr>
          <w:t>f</w:t>
        </w:r>
      </w:ins>
      <w:del w:id="62" w:author="Unknown">
        <w:r>
          <w:rPr>
            <w:rStyle w:val="of"/>
            <w:i/>
            <w:iCs/>
          </w:rPr>
          <w:delText>F</w:delText>
        </w:r>
      </w:del>
      <w:r>
        <w:rPr>
          <w:rStyle w:val="of"/>
          <w:i/>
          <w:iCs/>
        </w:rPr>
        <w:t xml:space="preserve">unction and </w:t>
      </w:r>
      <w:ins w:id="63" w:author="Unknown">
        <w:r>
          <w:rPr>
            <w:rStyle w:val="of"/>
            <w:i/>
            <w:iCs/>
          </w:rPr>
          <w:t>d</w:t>
        </w:r>
      </w:ins>
      <w:del w:id="64" w:author="Unknown">
        <w:r>
          <w:rPr>
            <w:rStyle w:val="of"/>
            <w:i/>
            <w:iCs/>
          </w:rPr>
          <w:delText>D</w:delText>
        </w:r>
      </w:del>
      <w:r>
        <w:rPr>
          <w:rStyle w:val="of"/>
          <w:i/>
          <w:iCs/>
        </w:rPr>
        <w:t xml:space="preserve">etermination of </w:t>
      </w:r>
      <w:ins w:id="65" w:author="Unknown">
        <w:r>
          <w:rPr>
            <w:rStyle w:val="of"/>
            <w:i/>
            <w:iCs/>
          </w:rPr>
          <w:t>i</w:t>
        </w:r>
      </w:ins>
      <w:del w:id="66" w:author="Unknown">
        <w:r>
          <w:rPr>
            <w:rStyle w:val="of"/>
            <w:i/>
            <w:iCs/>
          </w:rPr>
          <w:delText>I</w:delText>
        </w:r>
      </w:del>
      <w:r>
        <w:rPr>
          <w:rStyle w:val="of"/>
          <w:i/>
          <w:iCs/>
        </w:rPr>
        <w:t xml:space="preserve">mportant </w:t>
      </w:r>
      <w:ins w:id="67" w:author="Unknown">
        <w:r>
          <w:rPr>
            <w:rStyle w:val="of"/>
            <w:i/>
            <w:iCs/>
          </w:rPr>
          <w:t>p</w:t>
        </w:r>
      </w:ins>
      <w:del w:id="68" w:author="Unknown">
        <w:r>
          <w:rPr>
            <w:rStyle w:val="of"/>
            <w:i/>
            <w:iCs/>
          </w:rPr>
          <w:delText>P</w:delText>
        </w:r>
      </w:del>
      <w:r>
        <w:rPr>
          <w:rStyle w:val="of"/>
          <w:i/>
          <w:iCs/>
        </w:rPr>
        <w:t>arameters</w:t>
      </w:r>
    </w:p>
    <w:p w:rsidR="00B53295" w:rsidRDefault="009F0CC9">
      <w:pPr>
        <w:pStyle w:val="TEXT"/>
        <w:divId w:val="715082243"/>
      </w:pPr>
      <w:r>
        <w:t>The most important requirement of the control system is fast and accurate, which requires the bandwidth to be as high as possible, but too much bandwidth can lead to system stability degradation, so the fitness (reward) function is selected considering both high bandwidth and sufficient stability margin, and we have determined the following forms of fitness functions:</w:t>
      </w:r>
    </w:p>
    <w:p w:rsidR="00B53295" w:rsidRDefault="009F0CC9">
      <w:pPr>
        <w:pStyle w:val="NL"/>
        <w:divId w:val="715082243"/>
      </w:pPr>
      <w:r>
        <w:t>(1) Summation type</w:t>
      </w:r>
    </w:p>
    <w:p w:rsidR="00B53295" w:rsidRDefault="0002497C">
      <w:pPr>
        <w:pStyle w:val="EQ"/>
        <w:divId w:val="715082243"/>
      </w:pPr>
      <m:oMathPara>
        <m:oMath>
          <m:r>
            <w:rPr>
              <w:rFonts w:ascii="Cambria Math" w:hAnsi="Cambria Math"/>
              <w:lang w:val="en-GB"/>
            </w:rPr>
            <m:t>F</m:t>
          </m:r>
          <m:d>
            <m:dPr>
              <m:ctrlPr>
                <w:rPr>
                  <w:rFonts w:ascii="Cambria Math" w:hAnsi="Cambria Math"/>
                  <w:lang w:val="en-GB"/>
                </w:rPr>
              </m:ctrlPr>
            </m:dPr>
            <m:e>
              <m:r>
                <w:rPr>
                  <w:rFonts w:ascii="Cambria Math" w:hAnsi="Cambria Math"/>
                  <w:lang w:val="en-GB"/>
                </w:rPr>
                <m:t>i</m:t>
              </m:r>
            </m:e>
          </m:d>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ω</m:t>
              </m:r>
            </m:e>
            <m:sub>
              <m:r>
                <w:rPr>
                  <w:rFonts w:ascii="Cambria Math" w:hAnsi="Cambria Math"/>
                  <w:lang w:val="en-GB"/>
                </w:rPr>
                <m:t>b</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g</m:t>
              </m:r>
            </m:e>
            <m:sub>
              <m:r>
                <w:rPr>
                  <w:rFonts w:ascii="Cambria Math" w:hAnsi="Cambria Math"/>
                  <w:lang w:val="en-GB"/>
                </w:rPr>
                <m:t>m</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ϕ</m:t>
              </m:r>
            </m:e>
            <m:sub>
              <m:r>
                <w:rPr>
                  <w:rFonts w:ascii="Cambria Math" w:hAnsi="Cambria Math"/>
                  <w:lang w:val="en-GB"/>
                </w:rPr>
                <m:t>m</m:t>
              </m:r>
            </m:sub>
          </m:sSub>
        </m:oMath>
      </m:oMathPara>
    </w:p>
    <w:p w:rsidR="00B53295" w:rsidRDefault="009F0CC9">
      <w:pPr>
        <w:pStyle w:val="TEXT"/>
        <w:divId w:val="715082243"/>
      </w:pPr>
      <w:r>
        <w:t xml:space="preserve">where </w:t>
      </w:r>
      <m:oMath>
        <m:sSub>
          <m:sSubPr>
            <m:ctrlPr>
              <w:rPr>
                <w:rFonts w:ascii="Cambria Math" w:hAnsi="Cambria Math"/>
                <w:i/>
                <w:lang w:val="en-GB"/>
              </w:rPr>
            </m:ctrlPr>
          </m:sSubPr>
          <m:e>
            <m:r>
              <w:rPr>
                <w:rFonts w:ascii="Cambria Math" w:hAnsi="Cambria Math"/>
                <w:lang w:val="en-GB"/>
              </w:rPr>
              <m:t>ω</m:t>
            </m:r>
          </m:e>
          <m:sub>
            <m:r>
              <w:rPr>
                <w:rFonts w:ascii="Cambria Math" w:hAnsi="Cambria Math"/>
                <w:lang w:val="en-GB"/>
              </w:rPr>
              <m:t>b</m:t>
            </m:r>
          </m:sub>
        </m:sSub>
      </m:oMath>
      <w:r>
        <w:t xml:space="preserve"> is the bandwidth (in rad/s), </w:t>
      </w:r>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m</m:t>
            </m:r>
          </m:sub>
        </m:sSub>
      </m:oMath>
      <w:r>
        <w:t xml:space="preserve"> is the gain margin, and </w:t>
      </w:r>
      <m:oMath>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m</m:t>
            </m:r>
          </m:sub>
        </m:sSub>
      </m:oMath>
      <w:r>
        <w:t xml:space="preserve"> is the phase margin (in degrees).</w:t>
      </w:r>
    </w:p>
    <w:p w:rsidR="00B53295" w:rsidRDefault="009F0CC9">
      <w:pPr>
        <w:pStyle w:val="NL"/>
        <w:divId w:val="715082243"/>
      </w:pPr>
      <w:r>
        <w:t>(2) Additional bonus type</w:t>
      </w:r>
    </w:p>
    <w:p w:rsidR="00B53295" w:rsidRDefault="0002497C">
      <w:pPr>
        <w:pStyle w:val="EQ"/>
        <w:divId w:val="715082243"/>
      </w:pPr>
      <m:oMathPara>
        <m:oMath>
          <m:r>
            <w:rPr>
              <w:rFonts w:ascii="Cambria Math" w:hAnsi="Cambria Math"/>
              <w:lang w:val="en-GB"/>
            </w:rPr>
            <m:t>F</m:t>
          </m:r>
          <m:d>
            <m:dPr>
              <m:ctrlPr>
                <w:rPr>
                  <w:rFonts w:ascii="Cambria Math" w:hAnsi="Cambria Math"/>
                  <w:lang w:val="en-GB"/>
                </w:rPr>
              </m:ctrlPr>
            </m:dPr>
            <m:e>
              <m:r>
                <w:rPr>
                  <w:rFonts w:ascii="Cambria Math" w:hAnsi="Cambria Math"/>
                  <w:lang w:val="en-GB"/>
                </w:rPr>
                <m:t>i</m:t>
              </m:r>
            </m:e>
          </m:d>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ω</m:t>
              </m:r>
            </m:e>
            <m:sub>
              <m:r>
                <w:rPr>
                  <w:rFonts w:ascii="Cambria Math" w:hAnsi="Cambria Math"/>
                  <w:lang w:val="en-GB"/>
                </w:rPr>
                <m:t>b</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g</m:t>
              </m:r>
            </m:e>
            <m:sub>
              <m:r>
                <w:rPr>
                  <w:rFonts w:ascii="Cambria Math" w:hAnsi="Cambria Math"/>
                  <w:lang w:val="en-GB"/>
                </w:rPr>
                <m:t>m</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ϕ</m:t>
              </m:r>
            </m:e>
            <m:sub>
              <m:r>
                <w:rPr>
                  <w:rFonts w:ascii="Cambria Math" w:hAnsi="Cambria Math"/>
                  <w:lang w:val="en-GB"/>
                </w:rPr>
                <m:t>m</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c</m:t>
              </m:r>
            </m:e>
            <m:sub>
              <m:r>
                <m:rPr>
                  <m:sty m:val="p"/>
                </m:rPr>
                <w:rPr>
                  <w:rFonts w:ascii="Cambria Math" w:hAnsi="Cambria Math"/>
                  <w:lang w:val="en-GB"/>
                </w:rPr>
                <m:t>1</m:t>
              </m:r>
            </m:sub>
          </m:sSub>
          <m:sSub>
            <m:sSubPr>
              <m:ctrlPr>
                <w:rPr>
                  <w:rFonts w:ascii="Cambria Math" w:hAnsi="Cambria Math"/>
                  <w:lang w:val="en-GB"/>
                </w:rPr>
              </m:ctrlPr>
            </m:sSubPr>
            <m:e>
              <m:r>
                <w:rPr>
                  <w:rFonts w:ascii="Cambria Math" w:hAnsi="Cambria Math"/>
                  <w:lang w:val="en-GB"/>
                </w:rPr>
                <m:t>R</m:t>
              </m:r>
            </m:e>
            <m:sub>
              <m:sSub>
                <m:sSubPr>
                  <m:ctrlPr>
                    <w:rPr>
                      <w:rFonts w:ascii="Cambria Math" w:hAnsi="Cambria Math"/>
                      <w:lang w:val="en-GB"/>
                    </w:rPr>
                  </m:ctrlPr>
                </m:sSubPr>
                <m:e>
                  <m:r>
                    <w:rPr>
                      <w:rFonts w:ascii="Cambria Math" w:hAnsi="Cambria Math"/>
                      <w:lang w:val="en-GB"/>
                    </w:rPr>
                    <m:t>g</m:t>
                  </m:r>
                </m:e>
                <m:sub>
                  <m:r>
                    <w:rPr>
                      <w:rFonts w:ascii="Cambria Math" w:hAnsi="Cambria Math"/>
                      <w:lang w:val="en-GB"/>
                    </w:rPr>
                    <m:t>m</m:t>
                  </m:r>
                </m:sub>
              </m:sSub>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c</m:t>
              </m:r>
            </m:e>
            <m:sub>
              <m:r>
                <m:rPr>
                  <m:sty m:val="p"/>
                </m:rPr>
                <w:rPr>
                  <w:rFonts w:ascii="Cambria Math" w:hAnsi="Cambria Math"/>
                  <w:lang w:val="en-GB"/>
                </w:rPr>
                <m:t>2</m:t>
              </m:r>
            </m:sub>
          </m:sSub>
          <m:sSub>
            <m:sSubPr>
              <m:ctrlPr>
                <w:rPr>
                  <w:rFonts w:ascii="Cambria Math" w:hAnsi="Cambria Math"/>
                  <w:lang w:val="en-GB"/>
                </w:rPr>
              </m:ctrlPr>
            </m:sSubPr>
            <m:e>
              <m:r>
                <w:rPr>
                  <w:rFonts w:ascii="Cambria Math" w:hAnsi="Cambria Math"/>
                  <w:lang w:val="en-GB"/>
                </w:rPr>
                <m:t>R</m:t>
              </m:r>
            </m:e>
            <m:sub>
              <m:sSub>
                <m:sSubPr>
                  <m:ctrlPr>
                    <w:rPr>
                      <w:rFonts w:ascii="Cambria Math" w:hAnsi="Cambria Math"/>
                      <w:lang w:val="en-GB"/>
                    </w:rPr>
                  </m:ctrlPr>
                </m:sSubPr>
                <m:e>
                  <m:r>
                    <w:rPr>
                      <w:rFonts w:ascii="Cambria Math" w:hAnsi="Cambria Math"/>
                      <w:lang w:val="en-GB"/>
                    </w:rPr>
                    <m:t>ϕ</m:t>
                  </m:r>
                </m:e>
                <m:sub>
                  <m:r>
                    <w:rPr>
                      <w:rFonts w:ascii="Cambria Math" w:hAnsi="Cambria Math"/>
                      <w:lang w:val="en-GB"/>
                    </w:rPr>
                    <m:t>m</m:t>
                  </m:r>
                </m:sub>
              </m:sSub>
            </m:sub>
          </m:sSub>
        </m:oMath>
      </m:oMathPara>
    </w:p>
    <w:p w:rsidR="00B53295" w:rsidRDefault="0002497C">
      <w:pPr>
        <w:pStyle w:val="EQ"/>
        <w:divId w:val="715082243"/>
      </w:pPr>
      <m:oMathPara>
        <m:oMath>
          <m:sSub>
            <m:sSubPr>
              <m:ctrlPr>
                <w:rPr>
                  <w:rFonts w:ascii="Cambria Math" w:hAnsi="Cambria Math"/>
                  <w:lang w:val="en-GB"/>
                </w:rPr>
              </m:ctrlPr>
            </m:sSubPr>
            <m:e>
              <m:r>
                <w:rPr>
                  <w:rFonts w:ascii="Cambria Math" w:hAnsi="Cambria Math"/>
                  <w:lang w:val="en-GB"/>
                </w:rPr>
                <m:t>c</m:t>
              </m:r>
            </m:e>
            <m:sub>
              <m:r>
                <m:rPr>
                  <m:sty m:val="p"/>
                </m:rPr>
                <w:rPr>
                  <w:rFonts w:ascii="Cambria Math" w:hAnsi="Cambria Math"/>
                  <w:lang w:val="en-GB"/>
                </w:rPr>
                <m:t>1</m:t>
              </m:r>
            </m:sub>
          </m:sSub>
          <m:r>
            <m:rPr>
              <m:sty m:val="p"/>
            </m:rPr>
            <w:rPr>
              <w:rFonts w:ascii="Cambria Math" w:hAnsi="Cambria Math"/>
              <w:lang w:val="en-GB"/>
            </w:rPr>
            <m:t>=</m:t>
          </m:r>
          <m:d>
            <m:dPr>
              <m:begChr m:val="{"/>
              <m:endChr m:val=""/>
              <m:ctrlPr>
                <w:rPr>
                  <w:rFonts w:ascii="Cambria Math" w:hAnsi="Cambria Math"/>
                  <w:lang w:val="en-GB"/>
                </w:rPr>
              </m:ctrlPr>
            </m:dPr>
            <m:e>
              <m:eqArr>
                <m:eqArrPr>
                  <m:ctrlPr>
                    <w:rPr>
                      <w:rFonts w:ascii="Cambria Math" w:hAnsi="Cambria Math"/>
                      <w:lang w:val="en-GB"/>
                    </w:rPr>
                  </m:ctrlPr>
                </m:eqArrPr>
                <m:e>
                  <m:r>
                    <m:rPr>
                      <m:sty m:val="p"/>
                    </m:rPr>
                    <w:rPr>
                      <w:rFonts w:ascii="Cambria Math" w:hAnsi="Cambria Math"/>
                      <w:lang w:val="en-GB"/>
                    </w:rPr>
                    <m:t xml:space="preserve">1,   </m:t>
                  </m:r>
                  <m:sSub>
                    <m:sSubPr>
                      <m:ctrlPr>
                        <w:rPr>
                          <w:rFonts w:ascii="Cambria Math" w:hAnsi="Cambria Math"/>
                          <w:lang w:val="en-GB"/>
                        </w:rPr>
                      </m:ctrlPr>
                    </m:sSubPr>
                    <m:e>
                      <m:r>
                        <w:rPr>
                          <w:rFonts w:ascii="Cambria Math" w:hAnsi="Cambria Math"/>
                          <w:lang w:val="en-GB"/>
                        </w:rPr>
                        <m:t>g</m:t>
                      </m:r>
                    </m:e>
                    <m:sub>
                      <m:r>
                        <w:rPr>
                          <w:rFonts w:ascii="Cambria Math" w:hAnsi="Cambria Math"/>
                          <w:lang w:val="en-GB"/>
                        </w:rPr>
                        <m:t>m</m:t>
                      </m:r>
                    </m:sub>
                  </m:sSub>
                  <m:r>
                    <m:rPr>
                      <m:sty m:val="p"/>
                    </m:rPr>
                    <w:rPr>
                      <w:rFonts w:ascii="Cambria Math" w:hAnsi="Cambria Math"/>
                      <w:lang w:val="en-GB"/>
                    </w:rPr>
                    <m:t>&gt;5</m:t>
                  </m:r>
                </m:e>
                <m:e>
                  <m:r>
                    <m:rPr>
                      <m:sty m:val="p"/>
                    </m:rPr>
                    <w:rPr>
                      <w:rFonts w:ascii="Cambria Math" w:hAnsi="Cambria Math"/>
                      <w:lang w:val="en-GB"/>
                    </w:rPr>
                    <m:t xml:space="preserve">0,   </m:t>
                  </m:r>
                  <m:sSub>
                    <m:sSubPr>
                      <m:ctrlPr>
                        <w:rPr>
                          <w:rFonts w:ascii="Cambria Math" w:hAnsi="Cambria Math"/>
                          <w:lang w:val="en-GB"/>
                        </w:rPr>
                      </m:ctrlPr>
                    </m:sSubPr>
                    <m:e>
                      <m:r>
                        <w:rPr>
                          <w:rFonts w:ascii="Cambria Math" w:hAnsi="Cambria Math"/>
                          <w:lang w:val="en-GB"/>
                        </w:rPr>
                        <m:t>g</m:t>
                      </m:r>
                    </m:e>
                    <m:sub>
                      <m:r>
                        <w:rPr>
                          <w:rFonts w:ascii="Cambria Math" w:hAnsi="Cambria Math"/>
                          <w:lang w:val="en-GB"/>
                        </w:rPr>
                        <m:t>m</m:t>
                      </m:r>
                    </m:sub>
                  </m:sSub>
                  <m:r>
                    <m:rPr>
                      <m:sty m:val="p"/>
                    </m:rPr>
                    <w:rPr>
                      <w:rFonts w:ascii="Cambria Math" w:hAnsi="Cambria Math"/>
                      <w:lang w:val="en-GB"/>
                    </w:rPr>
                    <m:t>≤5</m:t>
                  </m:r>
                </m:e>
              </m:eqArr>
            </m:e>
          </m:d>
        </m:oMath>
      </m:oMathPara>
    </w:p>
    <w:p w:rsidR="00B53295" w:rsidRDefault="0002497C">
      <w:pPr>
        <w:pStyle w:val="EQ"/>
        <w:divId w:val="715082243"/>
      </w:pPr>
      <m:oMathPara>
        <m:oMath>
          <m:sSub>
            <m:sSubPr>
              <m:ctrlPr>
                <w:rPr>
                  <w:rFonts w:ascii="Cambria Math" w:hAnsi="Cambria Math"/>
                  <w:lang w:val="en-GB"/>
                </w:rPr>
              </m:ctrlPr>
            </m:sSubPr>
            <m:e>
              <m:r>
                <w:rPr>
                  <w:rFonts w:ascii="Cambria Math" w:hAnsi="Cambria Math"/>
                  <w:lang w:val="en-GB"/>
                </w:rPr>
                <m:t>c</m:t>
              </m:r>
            </m:e>
            <m:sub>
              <m:r>
                <m:rPr>
                  <m:sty m:val="p"/>
                </m:rPr>
                <w:rPr>
                  <w:rFonts w:ascii="Cambria Math" w:hAnsi="Cambria Math"/>
                  <w:lang w:val="en-GB"/>
                </w:rPr>
                <m:t>2</m:t>
              </m:r>
            </m:sub>
          </m:sSub>
          <m:r>
            <m:rPr>
              <m:sty m:val="p"/>
            </m:rPr>
            <w:rPr>
              <w:rFonts w:ascii="Cambria Math" w:hAnsi="Cambria Math"/>
              <w:lang w:val="en-GB"/>
            </w:rPr>
            <m:t>=</m:t>
          </m:r>
          <m:d>
            <m:dPr>
              <m:begChr m:val="{"/>
              <m:endChr m:val=""/>
              <m:ctrlPr>
                <w:rPr>
                  <w:rFonts w:ascii="Cambria Math" w:hAnsi="Cambria Math"/>
                  <w:lang w:val="en-GB"/>
                </w:rPr>
              </m:ctrlPr>
            </m:dPr>
            <m:e>
              <m:eqArr>
                <m:eqArrPr>
                  <m:ctrlPr>
                    <w:rPr>
                      <w:rFonts w:ascii="Cambria Math" w:hAnsi="Cambria Math"/>
                      <w:lang w:val="en-GB"/>
                    </w:rPr>
                  </m:ctrlPr>
                </m:eqArrPr>
                <m:e>
                  <m:r>
                    <m:rPr>
                      <m:sty m:val="p"/>
                    </m:rPr>
                    <w:rPr>
                      <w:rFonts w:ascii="Cambria Math" w:hAnsi="Cambria Math"/>
                      <w:lang w:val="en-GB"/>
                    </w:rPr>
                    <m:t xml:space="preserve">1,   </m:t>
                  </m:r>
                  <m:sSub>
                    <m:sSubPr>
                      <m:ctrlPr>
                        <w:rPr>
                          <w:rFonts w:ascii="Cambria Math" w:hAnsi="Cambria Math"/>
                          <w:lang w:val="en-GB"/>
                        </w:rPr>
                      </m:ctrlPr>
                    </m:sSubPr>
                    <m:e>
                      <m:r>
                        <w:rPr>
                          <w:rFonts w:ascii="Cambria Math" w:hAnsi="Cambria Math"/>
                          <w:lang w:val="en-GB"/>
                        </w:rPr>
                        <m:t>ϕ</m:t>
                      </m:r>
                    </m:e>
                    <m:sub>
                      <m:r>
                        <w:rPr>
                          <w:rFonts w:ascii="Cambria Math" w:hAnsi="Cambria Math"/>
                          <w:lang w:val="en-GB"/>
                        </w:rPr>
                        <m:t>m</m:t>
                      </m:r>
                    </m:sub>
                  </m:sSub>
                  <m:r>
                    <m:rPr>
                      <m:sty m:val="p"/>
                    </m:rPr>
                    <w:rPr>
                      <w:rFonts w:ascii="Cambria Math" w:hAnsi="Cambria Math"/>
                      <w:lang w:val="en-GB"/>
                    </w:rPr>
                    <m:t>&gt;30</m:t>
                  </m:r>
                </m:e>
                <m:e>
                  <m:r>
                    <m:rPr>
                      <m:sty m:val="p"/>
                    </m:rPr>
                    <w:rPr>
                      <w:rFonts w:ascii="Cambria Math" w:hAnsi="Cambria Math"/>
                      <w:lang w:val="en-GB"/>
                    </w:rPr>
                    <m:t xml:space="preserve">0,   </m:t>
                  </m:r>
                  <m:sSub>
                    <m:sSubPr>
                      <m:ctrlPr>
                        <w:rPr>
                          <w:rFonts w:ascii="Cambria Math" w:hAnsi="Cambria Math"/>
                          <w:lang w:val="en-GB"/>
                        </w:rPr>
                      </m:ctrlPr>
                    </m:sSubPr>
                    <m:e>
                      <m:r>
                        <w:rPr>
                          <w:rFonts w:ascii="Cambria Math" w:hAnsi="Cambria Math"/>
                          <w:lang w:val="en-GB"/>
                        </w:rPr>
                        <m:t>ϕ</m:t>
                      </m:r>
                    </m:e>
                    <m:sub>
                      <m:r>
                        <w:rPr>
                          <w:rFonts w:ascii="Cambria Math" w:hAnsi="Cambria Math"/>
                          <w:lang w:val="en-GB"/>
                        </w:rPr>
                        <m:t>m</m:t>
                      </m:r>
                    </m:sub>
                  </m:sSub>
                  <m:r>
                    <m:rPr>
                      <m:sty m:val="p"/>
                    </m:rPr>
                    <w:rPr>
                      <w:rFonts w:ascii="Cambria Math" w:hAnsi="Cambria Math"/>
                      <w:lang w:val="en-GB"/>
                    </w:rPr>
                    <m:t>≤30</m:t>
                  </m:r>
                </m:e>
              </m:eqArr>
            </m:e>
          </m:d>
        </m:oMath>
      </m:oMathPara>
    </w:p>
    <w:p w:rsidR="00B53295" w:rsidRDefault="009F0CC9">
      <w:pPr>
        <w:pStyle w:val="TEXT"/>
        <w:divId w:val="715082243"/>
      </w:pPr>
      <w:r>
        <w:t>where 5</w:t>
      </w:r>
      <w:ins w:id="69" w:author="Unknown">
        <w:r>
          <w:t>°</w:t>
        </w:r>
      </w:ins>
      <w:r>
        <w:t xml:space="preserve"> and 30° are referenced from the literature [9].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g</m:t>
                </m:r>
              </m:e>
              <m:sub>
                <m:r>
                  <w:rPr>
                    <w:rFonts w:ascii="Cambria Math" w:hAnsi="Cambria Math"/>
                  </w:rPr>
                  <m:t>m</m:t>
                </m:r>
              </m:sub>
            </m:sSub>
          </m:sub>
        </m:sSub>
      </m:oMath>
      <w:r>
        <w:t xml:space="preserve"> and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ϕ</m:t>
                </m:r>
              </m:e>
              <m:sub>
                <m:r>
                  <w:rPr>
                    <w:rFonts w:ascii="Cambria Math" w:hAnsi="Cambria Math"/>
                  </w:rPr>
                  <m:t>m</m:t>
                </m:r>
              </m:sub>
            </m:sSub>
          </m:sub>
        </m:sSub>
      </m:oMath>
      <w:r>
        <w:t xml:space="preserve"> are additional bonus values for gain margin and phase margin, respectively, which can be adjusted.</w:t>
      </w:r>
    </w:p>
    <w:p w:rsidR="00B53295" w:rsidRDefault="009F0CC9">
      <w:pPr>
        <w:pStyle w:val="NL"/>
        <w:divId w:val="715082243"/>
      </w:pPr>
      <w:r>
        <w:t>(3) Feasible domain type</w:t>
      </w:r>
    </w:p>
    <w:p w:rsidR="00B53295" w:rsidRDefault="0002497C">
      <w:pPr>
        <w:pStyle w:val="EQ"/>
        <w:divId w:val="715082243"/>
      </w:pPr>
      <m:oMathPara>
        <m:oMath>
          <m:r>
            <w:rPr>
              <w:rFonts w:ascii="Cambria Math" w:hAnsi="Cambria Math"/>
              <w:lang w:val="en-GB"/>
            </w:rPr>
            <m:t>F</m:t>
          </m:r>
          <m:d>
            <m:dPr>
              <m:ctrlPr>
                <w:rPr>
                  <w:rFonts w:ascii="Cambria Math" w:hAnsi="Cambria Math"/>
                  <w:lang w:val="en-GB"/>
                </w:rPr>
              </m:ctrlPr>
            </m:dPr>
            <m:e>
              <m:r>
                <w:rPr>
                  <w:rFonts w:ascii="Cambria Math" w:hAnsi="Cambria Math"/>
                  <w:lang w:val="en-GB"/>
                </w:rPr>
                <m:t>i</m:t>
              </m:r>
            </m:e>
          </m:d>
          <m:r>
            <m:rPr>
              <m:sty m:val="p"/>
            </m:rPr>
            <w:rPr>
              <w:rFonts w:ascii="Cambria Math" w:hAnsi="Cambria Math"/>
              <w:lang w:val="en-GB"/>
            </w:rPr>
            <m:t>=</m:t>
          </m:r>
          <m:d>
            <m:dPr>
              <m:begChr m:val="{"/>
              <m:endChr m:val=""/>
              <m:ctrlPr>
                <w:rPr>
                  <w:rFonts w:ascii="Cambria Math" w:hAnsi="Cambria Math"/>
                  <w:lang w:val="en-GB"/>
                </w:rPr>
              </m:ctrlPr>
            </m:dPr>
            <m:e>
              <m:eqArr>
                <m:eqArrPr>
                  <m:ctrlPr>
                    <w:rPr>
                      <w:rFonts w:ascii="Cambria Math" w:hAnsi="Cambria Math"/>
                      <w:lang w:val="en-GB"/>
                    </w:rPr>
                  </m:ctrlPr>
                </m:eqArrPr>
                <m:e>
                  <m:sSub>
                    <m:sSubPr>
                      <m:ctrlPr>
                        <w:rPr>
                          <w:rFonts w:ascii="Cambria Math" w:hAnsi="Cambria Math"/>
                          <w:lang w:val="en-GB"/>
                        </w:rPr>
                      </m:ctrlPr>
                    </m:sSubPr>
                    <m:e>
                      <m:r>
                        <w:rPr>
                          <w:rFonts w:ascii="Cambria Math" w:hAnsi="Cambria Math"/>
                          <w:lang w:val="en-GB"/>
                        </w:rPr>
                        <m:t>ω</m:t>
                      </m:r>
                    </m:e>
                    <m:sub>
                      <m:r>
                        <w:rPr>
                          <w:rFonts w:ascii="Cambria Math" w:hAnsi="Cambria Math"/>
                          <w:lang w:val="en-GB"/>
                        </w:rPr>
                        <m:t>b</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g</m:t>
                      </m:r>
                    </m:e>
                    <m:sub>
                      <m:r>
                        <w:rPr>
                          <w:rFonts w:ascii="Cambria Math" w:hAnsi="Cambria Math"/>
                          <w:lang w:val="en-GB"/>
                        </w:rPr>
                        <m:t>m</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ϕ</m:t>
                      </m:r>
                    </m:e>
                    <m:sub>
                      <m:r>
                        <w:rPr>
                          <w:rFonts w:ascii="Cambria Math" w:hAnsi="Cambria Math"/>
                          <w:lang w:val="en-GB"/>
                        </w:rPr>
                        <m:t>m</m:t>
                      </m:r>
                    </m:sub>
                  </m:sSub>
                  <m:r>
                    <m:rPr>
                      <m:sty m:val="p"/>
                    </m:rPr>
                    <w:rPr>
                      <w:rFonts w:ascii="Cambria Math" w:hAnsi="Cambria Math"/>
                      <w:lang w:val="en-GB"/>
                    </w:rPr>
                    <m:t xml:space="preserve">,    </m:t>
                  </m:r>
                  <m:sSub>
                    <m:sSubPr>
                      <m:ctrlPr>
                        <w:rPr>
                          <w:rFonts w:ascii="Cambria Math" w:hAnsi="Cambria Math"/>
                          <w:lang w:val="en-GB"/>
                        </w:rPr>
                      </m:ctrlPr>
                    </m:sSubPr>
                    <m:e>
                      <m:r>
                        <w:rPr>
                          <w:rFonts w:ascii="Cambria Math" w:hAnsi="Cambria Math"/>
                          <w:lang w:val="en-GB"/>
                        </w:rPr>
                        <m:t>g</m:t>
                      </m:r>
                    </m:e>
                    <m:sub>
                      <m:r>
                        <w:rPr>
                          <w:rFonts w:ascii="Cambria Math" w:hAnsi="Cambria Math"/>
                          <w:lang w:val="en-GB"/>
                        </w:rPr>
                        <m:t>m</m:t>
                      </m:r>
                    </m:sub>
                  </m:sSub>
                  <m:r>
                    <m:rPr>
                      <m:sty m:val="p"/>
                    </m:rPr>
                    <w:rPr>
                      <w:rFonts w:ascii="Cambria Math" w:hAnsi="Cambria Math"/>
                      <w:lang w:val="en-GB"/>
                    </w:rPr>
                    <m:t xml:space="preserve">&gt;5 </m:t>
                  </m:r>
                  <m:r>
                    <w:rPr>
                      <w:rFonts w:ascii="Cambria Math" w:hAnsi="Cambria Math"/>
                      <w:lang w:val="en-GB"/>
                    </w:rPr>
                    <m:t>and</m:t>
                  </m:r>
                  <m:r>
                    <m:rPr>
                      <m:sty m:val="p"/>
                    </m:rPr>
                    <w:rPr>
                      <w:rFonts w:ascii="Cambria Math" w:hAnsi="Cambria Math"/>
                      <w:lang w:val="en-GB"/>
                    </w:rPr>
                    <m:t xml:space="preserve"> </m:t>
                  </m:r>
                  <m:sSub>
                    <m:sSubPr>
                      <m:ctrlPr>
                        <w:rPr>
                          <w:rFonts w:ascii="Cambria Math" w:hAnsi="Cambria Math"/>
                          <w:lang w:val="en-GB"/>
                        </w:rPr>
                      </m:ctrlPr>
                    </m:sSubPr>
                    <m:e>
                      <m:r>
                        <w:rPr>
                          <w:rFonts w:ascii="Cambria Math" w:hAnsi="Cambria Math"/>
                          <w:lang w:val="en-GB"/>
                        </w:rPr>
                        <m:t>ϕ</m:t>
                      </m:r>
                    </m:e>
                    <m:sub>
                      <m:r>
                        <w:rPr>
                          <w:rFonts w:ascii="Cambria Math" w:hAnsi="Cambria Math"/>
                          <w:lang w:val="en-GB"/>
                        </w:rPr>
                        <m:t>m</m:t>
                      </m:r>
                    </m:sub>
                  </m:sSub>
                  <m:r>
                    <m:rPr>
                      <m:sty m:val="p"/>
                    </m:rPr>
                    <w:rPr>
                      <w:rFonts w:ascii="Cambria Math" w:hAnsi="Cambria Math"/>
                      <w:lang w:val="en-GB"/>
                    </w:rPr>
                    <m:t>&gt;30</m:t>
                  </m:r>
                </m:e>
                <m:e>
                  <m:r>
                    <m:rPr>
                      <m:sty m:val="p"/>
                    </m:rPr>
                    <w:rPr>
                      <w:rFonts w:ascii="Cambria Math" w:hAnsi="Cambria Math"/>
                      <w:lang w:val="en-GB"/>
                    </w:rPr>
                    <m:t xml:space="preserve">0,                                  </m:t>
                  </m:r>
                  <m:r>
                    <w:rPr>
                      <w:rFonts w:ascii="Cambria Math" w:hAnsi="Cambria Math"/>
                      <w:lang w:val="en-GB"/>
                    </w:rPr>
                    <m:t>else</m:t>
                  </m:r>
                </m:e>
              </m:eqArr>
            </m:e>
          </m:d>
        </m:oMath>
      </m:oMathPara>
    </w:p>
    <w:p w:rsidR="00B53295" w:rsidRDefault="009F0CC9">
      <w:pPr>
        <w:pStyle w:val="TEXT"/>
        <w:divId w:val="715082243"/>
      </w:pPr>
      <w:r>
        <w:t xml:space="preserve">The direct summation-type fitness function focuses too much on the bandwidth and ignores the gain margin and phase margin, and from the simulation results, the system is in the edge of stability in most cases. The feasible domain adaptability function varies too much in the feasible domain edge function value, which is easy to fall into the local optimum and not easy to find a better solution. By adjusting the extra reward value, the local optimal solution can be gradually transitioned to a better solution through genetic iteration. The extra reward value cannot be too large, which will lead to a local optimum, or too small, which will make the fitness function focus too much on bandwidth and ignore the system stability. </w:t>
      </w:r>
      <w:proofErr w:type="gramStart"/>
      <w:r>
        <w:t>Therefore</w:t>
      </w:r>
      <w:proofErr w:type="gramEnd"/>
      <w:r>
        <w:t xml:space="preserve"> the extra reward equation is a form of fitness function between the direct summation equation </w:t>
      </w:r>
      <w:r>
        <w:lastRenderedPageBreak/>
        <w:t>and the feasible domain equation. The actual reward value needs to be finally determined by repeated experiments.</w:t>
      </w:r>
    </w:p>
    <w:p w:rsidR="00B53295" w:rsidRDefault="009F0CC9">
      <w:pPr>
        <w:pStyle w:val="TEXTIND"/>
        <w:divId w:val="715082243"/>
      </w:pPr>
      <w:r>
        <w:t>The larger the number of populations in the genetic algorithm, the better the population diversity and the higher the probability of convergence to the global optimal solution, but the more computational resources are consumed. Taking into account the convergence of the genetic algorithm and the time overhead of the computational process, the number of populations in the genetic algorithm is set to 50, the number of elites is set to 7, the number of crossovers is set to 40, the number of variants is set to 3, the number of iterations is set to 2000, and other default settings are used.</w:t>
      </w:r>
    </w:p>
    <w:p w:rsidR="00B53295" w:rsidRDefault="009F0CC9">
      <w:pPr>
        <w:pStyle w:val="H1"/>
        <w:divId w:val="715082243"/>
      </w:pPr>
      <w:r>
        <w:rPr>
          <w:rStyle w:val="of"/>
        </w:rPr>
        <w:t xml:space="preserve">Lightweight and </w:t>
      </w:r>
      <w:ins w:id="70" w:author="Unknown">
        <w:r>
          <w:rPr>
            <w:rStyle w:val="of"/>
          </w:rPr>
          <w:t>e</w:t>
        </w:r>
      </w:ins>
      <w:del w:id="71" w:author="Unknown">
        <w:r>
          <w:rPr>
            <w:rStyle w:val="of"/>
          </w:rPr>
          <w:delText>E</w:delText>
        </w:r>
      </w:del>
      <w:r>
        <w:rPr>
          <w:rStyle w:val="of"/>
        </w:rPr>
        <w:t xml:space="preserve">fficient </w:t>
      </w:r>
      <w:ins w:id="72" w:author="Unknown">
        <w:r>
          <w:rPr>
            <w:rStyle w:val="of"/>
          </w:rPr>
          <w:t>s</w:t>
        </w:r>
      </w:ins>
      <w:del w:id="73" w:author="Unknown">
        <w:r>
          <w:rPr>
            <w:rStyle w:val="of"/>
          </w:rPr>
          <w:delText>S</w:delText>
        </w:r>
      </w:del>
      <w:r>
        <w:rPr>
          <w:rStyle w:val="of"/>
        </w:rPr>
        <w:t xml:space="preserve">earch </w:t>
      </w:r>
      <w:ins w:id="74" w:author="Unknown">
        <w:r>
          <w:rPr>
            <w:rStyle w:val="of"/>
          </w:rPr>
          <w:t>m</w:t>
        </w:r>
      </w:ins>
      <w:del w:id="75" w:author="Unknown">
        <w:r>
          <w:rPr>
            <w:rStyle w:val="of"/>
          </w:rPr>
          <w:delText>M</w:delText>
        </w:r>
      </w:del>
      <w:r>
        <w:rPr>
          <w:rStyle w:val="of"/>
        </w:rPr>
        <w:t xml:space="preserve">ethod for </w:t>
      </w:r>
      <w:ins w:id="76" w:author="Unknown">
        <w:r>
          <w:rPr>
            <w:rStyle w:val="of"/>
          </w:rPr>
          <w:t>o</w:t>
        </w:r>
      </w:ins>
      <w:del w:id="77" w:author="Unknown">
        <w:r>
          <w:rPr>
            <w:rStyle w:val="of"/>
          </w:rPr>
          <w:delText>O</w:delText>
        </w:r>
      </w:del>
      <w:r>
        <w:rPr>
          <w:rStyle w:val="of"/>
        </w:rPr>
        <w:t xml:space="preserve">verall </w:t>
      </w:r>
      <w:ins w:id="78" w:author="Unknown">
        <w:r>
          <w:rPr>
            <w:rStyle w:val="of"/>
          </w:rPr>
          <w:t>o</w:t>
        </w:r>
      </w:ins>
      <w:del w:id="79" w:author="Unknown">
        <w:r>
          <w:rPr>
            <w:rStyle w:val="of"/>
          </w:rPr>
          <w:delText>O</w:delText>
        </w:r>
      </w:del>
      <w:r>
        <w:rPr>
          <w:rStyle w:val="of"/>
        </w:rPr>
        <w:t xml:space="preserve">ptimization of </w:t>
      </w:r>
      <w:ins w:id="80" w:author="Unknown">
        <w:r>
          <w:rPr>
            <w:rStyle w:val="of"/>
          </w:rPr>
          <w:t>c</w:t>
        </w:r>
      </w:ins>
      <w:del w:id="81" w:author="Unknown">
        <w:r>
          <w:rPr>
            <w:rStyle w:val="of"/>
          </w:rPr>
          <w:delText>C</w:delText>
        </w:r>
      </w:del>
      <w:r>
        <w:rPr>
          <w:rStyle w:val="of"/>
        </w:rPr>
        <w:t xml:space="preserve">ontroller </w:t>
      </w:r>
      <w:ins w:id="82" w:author="Unknown">
        <w:r>
          <w:rPr>
            <w:rStyle w:val="of"/>
          </w:rPr>
          <w:t>s</w:t>
        </w:r>
      </w:ins>
      <w:del w:id="83" w:author="Unknown">
        <w:r>
          <w:rPr>
            <w:rStyle w:val="of"/>
          </w:rPr>
          <w:delText>S</w:delText>
        </w:r>
      </w:del>
      <w:r>
        <w:rPr>
          <w:rStyle w:val="of"/>
        </w:rPr>
        <w:t xml:space="preserve">tructure and </w:t>
      </w:r>
      <w:ins w:id="84" w:author="Unknown">
        <w:r>
          <w:rPr>
            <w:rStyle w:val="of"/>
          </w:rPr>
          <w:t>p</w:t>
        </w:r>
      </w:ins>
      <w:del w:id="85" w:author="Unknown">
        <w:r>
          <w:rPr>
            <w:rStyle w:val="of"/>
          </w:rPr>
          <w:delText>P</w:delText>
        </w:r>
      </w:del>
      <w:r>
        <w:rPr>
          <w:rStyle w:val="of"/>
        </w:rPr>
        <w:t>arameters</w:t>
      </w:r>
    </w:p>
    <w:p w:rsidR="00B53295" w:rsidRDefault="009F0CC9">
      <w:pPr>
        <w:pStyle w:val="H2"/>
        <w:divId w:val="715082243"/>
      </w:pPr>
      <w:r>
        <w:rPr>
          <w:rStyle w:val="of"/>
          <w:i/>
          <w:iCs/>
        </w:rPr>
        <w:t>Design of LSTM networks</w:t>
      </w:r>
    </w:p>
    <w:p w:rsidR="00B53295" w:rsidRDefault="009F0CC9">
      <w:pPr>
        <w:pStyle w:val="TEXT"/>
        <w:divId w:val="715082243"/>
      </w:pPr>
      <w:r>
        <w:t xml:space="preserve">Following the ENAS approach proposed by Pham, the LSTM samples the decisions in an autoregressive manner by means of a </w:t>
      </w:r>
      <w:proofErr w:type="spellStart"/>
      <w:r>
        <w:t>Softmax</w:t>
      </w:r>
      <w:proofErr w:type="spellEnd"/>
      <w:r>
        <w:t xml:space="preserve"> classifier: the decisions from the previous step are embedded as inputs to the next step. In the first step, the controller network receives the empty embedding as an input. For the control system, according to the structure of the filters in </w:t>
      </w:r>
      <w:r>
        <w:rPr>
          <w:rStyle w:val="of"/>
        </w:rPr>
        <w:t xml:space="preserve">Section </w:t>
      </w:r>
      <w:hyperlink w:anchor="H3\.2" w:history="1">
        <w:r>
          <w:rPr>
            <w:rStyle w:val="Hyperlink"/>
          </w:rPr>
          <w:t>3.2</w:t>
        </w:r>
      </w:hyperlink>
      <w:r>
        <w:t>, what needs to be determined is the number of filters and the order of each filter. The number of filters generally depends on the needs of the actual problem.</w:t>
      </w:r>
    </w:p>
    <w:p w:rsidR="00B53295" w:rsidRDefault="009F0CC9">
      <w:pPr>
        <w:pStyle w:val="TEXTIND"/>
        <w:divId w:val="715082243"/>
      </w:pPr>
      <w:r>
        <w:t>The filters are divided into 0-order, 1st-</w:t>
      </w:r>
      <w:proofErr w:type="gramStart"/>
      <w:r>
        <w:t>order ,</w:t>
      </w:r>
      <w:proofErr w:type="gramEnd"/>
      <w:r>
        <w:t xml:space="preserve"> and 2nd-order, so the number of output categories of LSTM is 3. Assuming that the number of filters is N, as in Pham et al</w:t>
      </w:r>
      <w:r>
        <w:rPr>
          <w:rStyle w:val="numbersgroupc"/>
        </w:rPr>
        <w:t>.</w:t>
      </w:r>
      <w:del w:id="86" w:author="Unknown">
        <w:r>
          <w:rPr>
            <w:rStyle w:val="numbersgroupc"/>
          </w:rPr>
          <w:delText>'</w:delText>
        </w:r>
      </w:del>
      <w:ins w:id="87" w:author="Unknown">
        <w:r>
          <w:rPr>
            <w:rStyle w:val="numbersgroupc"/>
          </w:rPr>
          <w:t>’</w:t>
        </w:r>
        <w:del w:id="88" w:author="Unknown">
          <w:r>
            <w:rPr>
              <w:rStyle w:val="numbersgroupc"/>
            </w:rPr>
            <w:delText>′</w:delText>
          </w:r>
        </w:del>
      </w:ins>
      <w:r>
        <w:rPr>
          <w:rStyle w:val="numbersgroupc"/>
        </w:rPr>
        <w:t>s</w:t>
      </w:r>
      <w:r>
        <w:t xml:space="preserve"> original paper,</w:t>
      </w:r>
      <w:hyperlink w:anchor="3" w:tooltip="[3]" w:history="1">
        <w:r>
          <w:rPr>
            <w:rStyle w:val="Hyperlink"/>
            <w:vertAlign w:val="superscript"/>
          </w:rPr>
          <w:t>3</w:t>
        </w:r>
      </w:hyperlink>
      <w:r>
        <w:t xml:space="preserve"> the input size of LSTM is 1, and the length of the input stream is N, which denotes N filters, respectively. As shown in </w:t>
      </w:r>
      <w:r>
        <w:rPr>
          <w:rStyle w:val="figurecallout1"/>
        </w:rPr>
        <w:t xml:space="preserve">Figure </w:t>
      </w:r>
      <w:hyperlink w:anchor="F10" w:tooltip="Fig. 10, (a)" w:history="1">
        <w:r>
          <w:rPr>
            <w:rStyle w:val="Hyperlink"/>
          </w:rPr>
          <w:t>10(a)</w:t>
        </w:r>
      </w:hyperlink>
      <w:r>
        <w:t xml:space="preserve"> represents the sampled output results of the LSTM recurrent cell, and (b) represents the filter structure corresponding to the output of the LSTM recurrent cell. Note that the input of the initial recurrent cell is 0 and the output is 3-category probability. After sampling out the first filter structure as a 1st order filter, this is used as the input to transmit to the recurrent cell, and then the 3rd-order filter is sampled from the output of the 3-category probability, and so on.</w:t>
      </w:r>
    </w:p>
    <w:p w:rsidR="00B53295" w:rsidRDefault="009F0CC9">
      <w:pPr>
        <w:pStyle w:val="CL"/>
        <w:divId w:val="715082243"/>
      </w:pPr>
      <w:r>
        <w:t>[FIGURE 10 ABOUT HERE]</w:t>
      </w:r>
    </w:p>
    <w:p w:rsidR="00B53295" w:rsidRDefault="009F0CC9">
      <w:pPr>
        <w:pStyle w:val="CPB"/>
        <w:divId w:val="715082243"/>
      </w:pPr>
      <w:r>
        <w:t>Figure 10.</w:t>
      </w:r>
    </w:p>
    <w:p w:rsidR="00B53295" w:rsidRDefault="009F0CC9">
      <w:pPr>
        <w:pStyle w:val="CP"/>
        <w:divId w:val="715082243"/>
      </w:pPr>
      <w:r>
        <w:t>An example of an LSTM recurrent cell:</w:t>
      </w:r>
      <w:ins w:id="89" w:author="Unknown">
        <w:r>
          <w:t xml:space="preserve"> </w:t>
        </w:r>
      </w:ins>
      <w:r>
        <w:rPr>
          <w:rStyle w:val="partlabelpartlabelchange0"/>
        </w:rPr>
        <w:t>(a)</w:t>
      </w:r>
      <w:r>
        <w:t xml:space="preserve"> the sampled output results of the LSTM recurrent cell and</w:t>
      </w:r>
      <w:ins w:id="90" w:author="Unknown">
        <w:r>
          <w:t xml:space="preserve"> </w:t>
        </w:r>
      </w:ins>
      <w:r>
        <w:rPr>
          <w:rStyle w:val="partlabelpartlabelchange1"/>
        </w:rPr>
        <w:t>(b)</w:t>
      </w:r>
      <w:r>
        <w:t xml:space="preserve"> the filter structure corresponding to the output of the LSTM recurrent cell.</w:t>
      </w:r>
    </w:p>
    <w:p w:rsidR="00B53295" w:rsidRDefault="009F0CC9">
      <w:pPr>
        <w:pStyle w:val="TEXTIND"/>
        <w:divId w:val="715082243"/>
      </w:pPr>
      <w:r>
        <w:lastRenderedPageBreak/>
        <w:t>Pham et al. used an LSTM with 100 hidden units in the original paper.</w:t>
      </w:r>
      <w:hyperlink w:anchor="3" w:tooltip="[3]" w:history="1">
        <w:r>
          <w:rPr>
            <w:rStyle w:val="Hyperlink"/>
            <w:vertAlign w:val="superscript"/>
          </w:rPr>
          <w:t>3</w:t>
        </w:r>
      </w:hyperlink>
      <w:r>
        <w:t xml:space="preserve"> Comparing the size of the problem in this paper with Pham et al</w:t>
      </w:r>
      <w:r>
        <w:rPr>
          <w:rStyle w:val="numbersgroupc"/>
        </w:rPr>
        <w:t>.</w:t>
      </w:r>
      <w:del w:id="91" w:author="Unknown">
        <w:r>
          <w:rPr>
            <w:rStyle w:val="numbersgroupc"/>
          </w:rPr>
          <w:delText>'</w:delText>
        </w:r>
      </w:del>
      <w:ins w:id="92" w:author="Unknown">
        <w:r>
          <w:rPr>
            <w:rStyle w:val="numbersgroupc"/>
          </w:rPr>
          <w:t>’</w:t>
        </w:r>
        <w:del w:id="93" w:author="Unknown">
          <w:r>
            <w:rPr>
              <w:rStyle w:val="numbersgroupc"/>
            </w:rPr>
            <w:delText>′</w:delText>
          </w:r>
        </w:del>
      </w:ins>
      <w:r>
        <w:rPr>
          <w:rStyle w:val="numbersgroupc"/>
        </w:rPr>
        <w:t>s</w:t>
      </w:r>
      <w:r>
        <w:t xml:space="preserve"> paper, we use an LSTM with 10 hidden units.</w:t>
      </w:r>
    </w:p>
    <w:p w:rsidR="00B53295" w:rsidRDefault="009F0CC9">
      <w:pPr>
        <w:pStyle w:val="H2"/>
        <w:divId w:val="715082243"/>
      </w:pPr>
      <w:r>
        <w:rPr>
          <w:rStyle w:val="of"/>
          <w:i/>
          <w:iCs/>
        </w:rPr>
        <w:t xml:space="preserve">Overall Training Scheme for </w:t>
      </w:r>
      <w:ins w:id="94" w:author="Unknown">
        <w:r>
          <w:rPr>
            <w:rStyle w:val="of"/>
            <w:i/>
            <w:iCs/>
          </w:rPr>
          <w:t>c</w:t>
        </w:r>
      </w:ins>
      <w:del w:id="95" w:author="Unknown">
        <w:r>
          <w:rPr>
            <w:rStyle w:val="of"/>
            <w:i/>
            <w:iCs/>
          </w:rPr>
          <w:delText>C</w:delText>
        </w:r>
      </w:del>
      <w:r>
        <w:rPr>
          <w:rStyle w:val="of"/>
          <w:i/>
          <w:iCs/>
        </w:rPr>
        <w:t xml:space="preserve">ontroller </w:t>
      </w:r>
      <w:ins w:id="96" w:author="Unknown">
        <w:r>
          <w:rPr>
            <w:rStyle w:val="of"/>
            <w:i/>
            <w:iCs/>
          </w:rPr>
          <w:t>s</w:t>
        </w:r>
      </w:ins>
      <w:del w:id="97" w:author="Unknown">
        <w:r>
          <w:rPr>
            <w:rStyle w:val="of"/>
            <w:i/>
            <w:iCs/>
          </w:rPr>
          <w:delText>S</w:delText>
        </w:r>
      </w:del>
      <w:r>
        <w:rPr>
          <w:rStyle w:val="of"/>
          <w:i/>
          <w:iCs/>
        </w:rPr>
        <w:t xml:space="preserve">tructure </w:t>
      </w:r>
      <w:ins w:id="98" w:author="Unknown">
        <w:r>
          <w:rPr>
            <w:rStyle w:val="of"/>
            <w:i/>
            <w:iCs/>
          </w:rPr>
          <w:t>s</w:t>
        </w:r>
      </w:ins>
      <w:del w:id="99" w:author="Unknown">
        <w:r>
          <w:rPr>
            <w:rStyle w:val="of"/>
            <w:i/>
            <w:iCs/>
          </w:rPr>
          <w:delText>S</w:delText>
        </w:r>
      </w:del>
      <w:r>
        <w:rPr>
          <w:rStyle w:val="of"/>
          <w:i/>
          <w:iCs/>
        </w:rPr>
        <w:t xml:space="preserve">earch and </w:t>
      </w:r>
      <w:ins w:id="100" w:author="Unknown">
        <w:r>
          <w:rPr>
            <w:rStyle w:val="of"/>
            <w:i/>
            <w:iCs/>
          </w:rPr>
          <w:t>p</w:t>
        </w:r>
      </w:ins>
      <w:del w:id="101" w:author="Unknown">
        <w:r>
          <w:rPr>
            <w:rStyle w:val="of"/>
            <w:i/>
            <w:iCs/>
          </w:rPr>
          <w:delText>P</w:delText>
        </w:r>
      </w:del>
      <w:r>
        <w:rPr>
          <w:rStyle w:val="of"/>
          <w:i/>
          <w:iCs/>
        </w:rPr>
        <w:t xml:space="preserve">arameter </w:t>
      </w:r>
      <w:ins w:id="102" w:author="Unknown">
        <w:r>
          <w:rPr>
            <w:rStyle w:val="of"/>
            <w:i/>
            <w:iCs/>
          </w:rPr>
          <w:t>o</w:t>
        </w:r>
      </w:ins>
      <w:del w:id="103" w:author="Unknown">
        <w:r>
          <w:rPr>
            <w:rStyle w:val="of"/>
            <w:i/>
            <w:iCs/>
          </w:rPr>
          <w:delText>O</w:delText>
        </w:r>
      </w:del>
      <w:r>
        <w:rPr>
          <w:rStyle w:val="of"/>
          <w:i/>
          <w:iCs/>
        </w:rPr>
        <w:t>ptimization</w:t>
      </w:r>
    </w:p>
    <w:p w:rsidR="00B53295" w:rsidRDefault="009F0CC9">
      <w:pPr>
        <w:pStyle w:val="TEXT"/>
        <w:divId w:val="715082243"/>
      </w:pPr>
      <w:r>
        <w:t xml:space="preserve">Throughout the training process, there are two sets of learnable parameters: the parameters of the LSTM are denoted by </w:t>
      </w:r>
      <m:oMath>
        <m:r>
          <w:rPr>
            <w:rFonts w:ascii="Cambria Math" w:hAnsi="Cambria Math"/>
          </w:rPr>
          <m:t>θ</m:t>
        </m:r>
      </m:oMath>
      <w:r>
        <w:t xml:space="preserve">, and the shared parameters of the filter are denoted by </w:t>
      </w:r>
      <m:oMath>
        <m:r>
          <w:rPr>
            <w:rFonts w:ascii="Cambria Math" w:hAnsi="Cambria Math"/>
          </w:rPr>
          <m:t>ω</m:t>
        </m:r>
      </m:oMath>
      <w:r>
        <w:t xml:space="preserve">. The training process consists of two interleaved phases. The first stage trains the shared parameters of the filter, </w:t>
      </w:r>
      <m:oMath>
        <m:r>
          <w:rPr>
            <w:rFonts w:ascii="Cambria Math" w:hAnsi="Cambria Math"/>
          </w:rPr>
          <m:t>ω</m:t>
        </m:r>
      </m:oMath>
      <w:r>
        <w:t xml:space="preserve">, and optimizes the parameters from the whole by genetic algorithm. In the actual experiment, the number of training steps per round of </w:t>
      </w:r>
      <m:oMath>
        <m:r>
          <w:rPr>
            <w:rFonts w:ascii="Cambria Math" w:hAnsi="Cambria Math"/>
          </w:rPr>
          <m:t>ω</m:t>
        </m:r>
      </m:oMath>
      <w:r>
        <w:t xml:space="preserve"> is set to 20 (taking into a</w:t>
      </w:r>
      <w:proofErr w:type="spellStart"/>
      <w:r>
        <w:t>ccount</w:t>
      </w:r>
      <w:proofErr w:type="spellEnd"/>
      <w:r>
        <w:t xml:space="preserve"> the convergence of the genetic algorithm and the time overhead of the computational process, the number of iterations per round of training of the genetic algorithm is set to 20). The second stage trains the parameters of the LSTM </w:t>
      </w:r>
      <m:oMath>
        <m:r>
          <w:rPr>
            <w:rFonts w:ascii="Cambria Math" w:hAnsi="Cambria Math"/>
          </w:rPr>
          <m:t>θ</m:t>
        </m:r>
      </m:oMath>
      <w:r>
        <w:t>. Unli</w:t>
      </w:r>
      <w:proofErr w:type="spellStart"/>
      <w:r>
        <w:t>ke</w:t>
      </w:r>
      <w:proofErr w:type="spellEnd"/>
      <w:r>
        <w:t xml:space="preserve"> the original ENAS paper, where the object of study is the data set and multiple sets of data need to be sampled for updating, the object of study in this part is a single controlled system, which is set to perform one parameter update in the actual experiment. These two phases are alternated during the training process, and the total number of rounds is generally set between 100 and 200. More details are as follows.</w:t>
      </w:r>
    </w:p>
    <w:p w:rsidR="00B53295" w:rsidRDefault="009F0CC9">
      <w:pPr>
        <w:pStyle w:val="H3"/>
        <w:divId w:val="715082243"/>
      </w:pPr>
      <w:r>
        <w:rPr>
          <w:rStyle w:val="of"/>
          <w:i/>
          <w:iCs/>
        </w:rPr>
        <w:t xml:space="preserve">Train the filter with shared parameters </w:t>
      </w:r>
      <m:oMath>
        <m:r>
          <m:rPr>
            <m:sty m:val="bi"/>
          </m:rPr>
          <w:rPr>
            <w:rFonts w:ascii="Cambria Math" w:hAnsi="Cambria Math"/>
          </w:rPr>
          <m:t>ω</m:t>
        </m:r>
      </m:oMath>
      <w:r>
        <w:rPr>
          <w:rStyle w:val="of"/>
          <w:i/>
          <w:iCs/>
        </w:rPr>
        <w:t>.</w:t>
      </w:r>
    </w:p>
    <w:p w:rsidR="00B53295" w:rsidRDefault="009F0CC9">
      <w:pPr>
        <w:pStyle w:val="TEXT"/>
        <w:divId w:val="715082243"/>
      </w:pPr>
      <w:r>
        <w:t>In this step, fix Generator</w:t>
      </w:r>
      <w:del w:id="104" w:author="Unknown">
        <w:r>
          <w:delText>'</w:delText>
        </w:r>
      </w:del>
      <w:ins w:id="105" w:author="Unknown">
        <w:r>
          <w:t>’</w:t>
        </w:r>
      </w:ins>
      <w:r>
        <w:t xml:space="preserve">s policy </w:t>
      </w:r>
      <m:oMath>
        <m:r>
          <w:rPr>
            <w:rFonts w:ascii="Cambria Math" w:hAnsi="Cambria Math"/>
          </w:rPr>
          <m:t>π(m</m:t>
        </m:r>
        <m:r>
          <m:rPr>
            <m:sty m:val="p"/>
          </m:rPr>
          <w:rPr>
            <w:rFonts w:ascii="Cambria Math" w:hAnsi="Cambria Math"/>
          </w:rPr>
          <m:t>;</m:t>
        </m:r>
        <m:r>
          <w:rPr>
            <w:rFonts w:ascii="Cambria Math" w:hAnsi="Cambria Math"/>
          </w:rPr>
          <m:t>θ)</m:t>
        </m:r>
      </m:oMath>
      <w:r>
        <w:t xml:space="preserve"> and perform genetic iterations on </w:t>
      </w:r>
      <m:oMath>
        <m:r>
          <w:rPr>
            <w:rFonts w:ascii="Cambria Math" w:hAnsi="Cambria Math"/>
          </w:rPr>
          <m:t>ω</m:t>
        </m:r>
      </m:oMath>
      <w:r>
        <w:t xml:space="preserve"> to maximize the fitness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i</m:t>
            </m:r>
          </m:e>
        </m:d>
      </m:oMath>
      <w:r>
        <w:t xml:space="preserve">. The filter structure </w:t>
      </w:r>
      <m:oMath>
        <m:r>
          <w:rPr>
            <w:rFonts w:ascii="Cambria Math" w:hAnsi="Cambria Math"/>
          </w:rPr>
          <m:t>M</m:t>
        </m:r>
      </m:oMath>
      <w:r>
        <w:t xml:space="preserve"> is sampled from </w:t>
      </w:r>
      <m:oMath>
        <m:r>
          <w:rPr>
            <w:rFonts w:ascii="Cambria Math" w:hAnsi="Cambria Math"/>
          </w:rPr>
          <m:t>π(m</m:t>
        </m:r>
        <m:r>
          <m:rPr>
            <m:sty m:val="p"/>
          </m:rPr>
          <w:rPr>
            <w:rFonts w:ascii="Cambria Math" w:hAnsi="Cambria Math"/>
          </w:rPr>
          <m:t>;</m:t>
        </m:r>
        <m:r>
          <w:rPr>
            <w:rFonts w:ascii="Cambria Math" w:hAnsi="Cambria Math"/>
          </w:rPr>
          <m:t>θ)</m:t>
        </m:r>
      </m:oMath>
      <w:r>
        <w:t xml:space="preserve">. We can use any individual model </w:t>
      </w:r>
      <m:oMath>
        <m:r>
          <w:rPr>
            <w:rFonts w:ascii="Cambria Math" w:hAnsi="Cambria Math"/>
          </w:rPr>
          <m:t>M</m:t>
        </m:r>
      </m:oMath>
      <w:r>
        <w:t xml:space="preserve"> sampled from </w:t>
      </w:r>
      <m:oMath>
        <m:r>
          <w:rPr>
            <w:rFonts w:ascii="Cambria Math" w:hAnsi="Cambria Math"/>
          </w:rPr>
          <m:t>π(m</m:t>
        </m:r>
        <m:r>
          <m:rPr>
            <m:sty m:val="p"/>
          </m:rPr>
          <w:rPr>
            <w:rFonts w:ascii="Cambria Math" w:hAnsi="Cambria Math"/>
          </w:rPr>
          <m:t>;</m:t>
        </m:r>
        <m:r>
          <w:rPr>
            <w:rFonts w:ascii="Cambria Math" w:hAnsi="Cambria Math"/>
          </w:rPr>
          <m:t>θ)</m:t>
        </m:r>
      </m:oMath>
      <w:r>
        <w:t xml:space="preserve"> to upda</w:t>
      </w:r>
      <w:proofErr w:type="spellStart"/>
      <w:r>
        <w:t>te</w:t>
      </w:r>
      <w:proofErr w:type="spellEnd"/>
      <w:r>
        <w:t xml:space="preserve"> </w:t>
      </w:r>
      <m:oMath>
        <m:r>
          <w:rPr>
            <w:rFonts w:ascii="Cambria Math" w:hAnsi="Cambria Math"/>
          </w:rPr>
          <m:t>ω</m:t>
        </m:r>
      </m:oMath>
      <w:r>
        <w:t xml:space="preserve">. As mentioned before, we train </w:t>
      </w:r>
      <m:oMath>
        <m:r>
          <w:rPr>
            <w:rFonts w:ascii="Cambria Math" w:hAnsi="Cambria Math"/>
          </w:rPr>
          <m:t>ω</m:t>
        </m:r>
      </m:oMath>
      <w:r>
        <w:t xml:space="preserve"> throughout the process of finding a better value of the fitness function.</w:t>
      </w:r>
    </w:p>
    <w:p w:rsidR="00B53295" w:rsidRDefault="009F0CC9">
      <w:pPr>
        <w:pStyle w:val="H3"/>
        <w:divId w:val="715082243"/>
      </w:pPr>
      <w:r>
        <w:rPr>
          <w:rStyle w:val="of"/>
          <w:i/>
          <w:iCs/>
        </w:rPr>
        <w:t xml:space="preserve">Train the </w:t>
      </w:r>
      <w:ins w:id="106" w:author="Unknown">
        <w:r>
          <w:rPr>
            <w:rStyle w:val="of"/>
            <w:i/>
            <w:iCs/>
          </w:rPr>
          <w:t>g</w:t>
        </w:r>
      </w:ins>
      <w:del w:id="107" w:author="Unknown">
        <w:r>
          <w:rPr>
            <w:rStyle w:val="of"/>
            <w:i/>
            <w:iCs/>
          </w:rPr>
          <w:delText>G</w:delText>
        </w:r>
      </w:del>
      <w:r>
        <w:rPr>
          <w:rStyle w:val="of"/>
          <w:i/>
          <w:iCs/>
        </w:rPr>
        <w:t xml:space="preserve">enerator parameters </w:t>
      </w:r>
      <m:oMath>
        <m:r>
          <m:rPr>
            <m:sty m:val="bi"/>
          </m:rPr>
          <w:rPr>
            <w:rFonts w:ascii="Cambria Math" w:hAnsi="Cambria Math"/>
          </w:rPr>
          <m:t>θ</m:t>
        </m:r>
      </m:oMath>
      <w:r>
        <w:rPr>
          <w:rStyle w:val="of"/>
          <w:i/>
          <w:iCs/>
        </w:rPr>
        <w:t>.</w:t>
      </w:r>
    </w:p>
    <w:p w:rsidR="00B53295" w:rsidRDefault="009F0CC9">
      <w:pPr>
        <w:pStyle w:val="TEXT"/>
        <w:divId w:val="715082243"/>
      </w:pPr>
      <w:r>
        <w:t xml:space="preserve">In this step, fix </w:t>
      </w:r>
      <m:oMath>
        <m:r>
          <w:rPr>
            <w:rFonts w:ascii="Cambria Math" w:hAnsi="Cambria Math"/>
          </w:rPr>
          <m:t>ω</m:t>
        </m:r>
      </m:oMath>
      <w:r>
        <w:t xml:space="preserve"> and update the policy parameters </w:t>
      </w:r>
      <m:oMath>
        <m:r>
          <w:rPr>
            <w:rFonts w:ascii="Cambria Math" w:hAnsi="Cambria Math"/>
          </w:rPr>
          <m:t>θ</m:t>
        </m:r>
      </m:oMath>
      <w:r>
        <w:t xml:space="preserve"> with the goal of maximizing the desired fitness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m~π(m</m:t>
            </m:r>
            <m:r>
              <m:rPr>
                <m:sty m:val="p"/>
              </m:rPr>
              <w:rPr>
                <w:rFonts w:ascii="Cambria Math" w:hAnsi="Cambria Math"/>
              </w:rPr>
              <m:t>;</m:t>
            </m:r>
            <m:r>
              <w:rPr>
                <w:rFonts w:ascii="Cambria Math" w:hAnsi="Cambria Math"/>
              </w:rPr>
              <m:t>θ)</m:t>
            </m:r>
          </m:sub>
        </m:sSub>
        <m:r>
          <w:rPr>
            <w:rFonts w:ascii="Cambria Math" w:hAnsi="Cambria Math"/>
          </w:rPr>
          <m:t>[F(m</m:t>
        </m:r>
        <m:r>
          <m:rPr>
            <m:sty m:val="p"/>
          </m:rPr>
          <w:rPr>
            <w:rFonts w:ascii="Cambria Math" w:hAnsi="Cambria Math"/>
          </w:rPr>
          <m:t>,</m:t>
        </m:r>
        <m:r>
          <w:rPr>
            <w:rFonts w:ascii="Cambria Math" w:hAnsi="Cambria Math"/>
          </w:rPr>
          <m:t>ω)]</m:t>
        </m:r>
      </m:oMath>
      <w:r>
        <w:t xml:space="preserve">. We use the SGDM or Adam optimizer, for which the gradient is computed using the classical REINFORCE algorithm in reinforcement learning, and a sliding average baseline to reduce the variance. The fitness </w:t>
      </w:r>
      <m:oMath>
        <m:r>
          <w:rPr>
            <w:rFonts w:ascii="Cambria Math" w:hAnsi="Cambria Math"/>
          </w:rPr>
          <m:t>F(M</m:t>
        </m:r>
        <m:r>
          <m:rPr>
            <m:sty m:val="p"/>
          </m:rPr>
          <w:rPr>
            <w:rFonts w:ascii="Cambria Math" w:hAnsi="Cambria Math"/>
          </w:rPr>
          <m:t>,</m:t>
        </m:r>
        <m:r>
          <w:rPr>
            <w:rFonts w:ascii="Cambria Math" w:hAnsi="Cambria Math"/>
          </w:rPr>
          <m:t>ω)</m:t>
        </m:r>
      </m:oMath>
      <w:r>
        <w:t xml:space="preserve"> is computed by imposing the controller on the target plant to encourage the selection of a well-performing controller structure. The fitness function is defined in </w:t>
      </w:r>
      <w:r>
        <w:rPr>
          <w:rStyle w:val="of"/>
        </w:rPr>
        <w:t xml:space="preserve">Section </w:t>
      </w:r>
      <w:hyperlink w:anchor="H3\.4" w:history="1">
        <w:r>
          <w:rPr>
            <w:rStyle w:val="Hyperlink"/>
          </w:rPr>
          <w:t>3.4</w:t>
        </w:r>
      </w:hyperlink>
      <w:r>
        <w:t>. The sliding average baseline is given by:</w:t>
      </w:r>
    </w:p>
    <w:p w:rsidR="00B53295" w:rsidRDefault="0002497C">
      <w:pPr>
        <w:pStyle w:val="EQ"/>
        <w:divId w:val="715082243"/>
      </w:pPr>
      <m:oMathPara>
        <m:oMath>
          <m:r>
            <w:rPr>
              <w:rFonts w:ascii="Cambria Math" w:hAnsi="Cambria Math"/>
            </w:rPr>
            <m:t>b</m:t>
          </m:r>
          <m:r>
            <m:rPr>
              <m:sty m:val="p"/>
            </m:rPr>
            <w:rPr>
              <w:rFonts w:ascii="Cambria Math" w:hAnsi="Cambria Math"/>
            </w:rPr>
            <m:t>=</m:t>
          </m:r>
          <m:r>
            <w:rPr>
              <w:rFonts w:ascii="Cambria Math" w:hAnsi="Cambria Math"/>
            </w:rPr>
            <m:t>dec</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dec</m:t>
          </m:r>
          <m:r>
            <m:rPr>
              <m:sty m:val="p"/>
            </m:rPr>
            <w:rPr>
              <w:rFonts w:ascii="Cambria Math" w:hAnsi="Cambria Math"/>
            </w:rPr>
            <m:t>)×</m:t>
          </m:r>
          <m:r>
            <w:rPr>
              <w:rFonts w:ascii="Cambria Math" w:hAnsi="Cambria Math"/>
            </w:rPr>
            <m:t>coe</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ω</m:t>
          </m:r>
          <m:r>
            <m:rPr>
              <m:sty m:val="p"/>
            </m:rPr>
            <w:rPr>
              <w:rFonts w:ascii="Cambria Math" w:hAnsi="Cambria Math"/>
            </w:rPr>
            <m:t>)</m:t>
          </m:r>
        </m:oMath>
      </m:oMathPara>
    </w:p>
    <w:p w:rsidR="00B53295" w:rsidRDefault="009F0CC9">
      <w:pPr>
        <w:pStyle w:val="TEXT"/>
        <w:divId w:val="715082243"/>
      </w:pPr>
      <w:r>
        <w:lastRenderedPageBreak/>
        <w:t xml:space="preserve">Where </w:t>
      </w:r>
      <m:oMath>
        <m:r>
          <w:rPr>
            <w:rFonts w:ascii="Cambria Math" w:hAnsi="Cambria Math"/>
          </w:rPr>
          <m:t>dec</m:t>
        </m:r>
      </m:oMath>
      <w:r>
        <w:t xml:space="preserve"> is the sliding ratio, taken as 0.9; </w:t>
      </w:r>
      <m:oMath>
        <m:r>
          <w:rPr>
            <w:rFonts w:ascii="Cambria Math" w:hAnsi="Cambria Math"/>
          </w:rPr>
          <m:t>coe</m:t>
        </m:r>
      </m:oMath>
      <w:r>
        <w:t xml:space="preserve"> is the coefficient of the fitness function, taken as 0.001, because the fitness is generally greater than 10</w:t>
      </w:r>
      <w:r>
        <w:rPr>
          <w:vertAlign w:val="superscript"/>
        </w:rPr>
        <w:t>3</w:t>
      </w:r>
      <w:r>
        <w:t xml:space="preserve">; and the initial value of </w:t>
      </w:r>
      <m:oMath>
        <m:r>
          <w:rPr>
            <w:rFonts w:ascii="Cambria Math" w:hAnsi="Cambria Math"/>
          </w:rPr>
          <m:t>b</m:t>
        </m:r>
      </m:oMath>
      <w:r>
        <w:t xml:space="preserve"> is taken as 0.</w:t>
      </w:r>
    </w:p>
    <w:p w:rsidR="00B53295" w:rsidRDefault="009F0CC9">
      <w:pPr>
        <w:pStyle w:val="TEXTIND"/>
        <w:divId w:val="715082243"/>
      </w:pPr>
      <w:r>
        <w:t xml:space="preserve">In order to model the problem as a reinforcement learning problem, it can be assumed that the generation of the controller structure is the action of an agent whose action space is the same as the search space of the controller structure. The </w:t>
      </w:r>
      <w:del w:id="108" w:author="Unknown">
        <w:r>
          <w:delText>"</w:delText>
        </w:r>
      </w:del>
      <w:ins w:id="109" w:author="Unknown">
        <w:r>
          <w:t>“</w:t>
        </w:r>
      </w:ins>
      <w:r>
        <w:t>reward</w:t>
      </w:r>
      <w:del w:id="110" w:author="Unknown">
        <w:r>
          <w:delText>"</w:delText>
        </w:r>
      </w:del>
      <w:ins w:id="111" w:author="Unknown">
        <w:r>
          <w:t>”</w:t>
        </w:r>
      </w:ins>
      <w:r>
        <w:t xml:space="preserve"> of the agent is based on the estimation of the control performance of the controller structure. The policy samples various </w:t>
      </w:r>
      <w:del w:id="112" w:author="Unknown">
        <w:r>
          <w:delText>"</w:delText>
        </w:r>
      </w:del>
      <w:ins w:id="113" w:author="Unknown">
        <w:r>
          <w:t>“</w:t>
        </w:r>
      </w:ins>
      <w:r>
        <w:t>actions</w:t>
      </w:r>
      <w:del w:id="114" w:author="Unknown">
        <w:r>
          <w:delText>"</w:delText>
        </w:r>
      </w:del>
      <w:ins w:id="115" w:author="Unknown">
        <w:r>
          <w:t>”</w:t>
        </w:r>
      </w:ins>
      <w:r>
        <w:t xml:space="preserve"> to sequentially generate the controller structure, and the </w:t>
      </w:r>
      <w:del w:id="116" w:author="Unknown">
        <w:r>
          <w:delText>"</w:delText>
        </w:r>
      </w:del>
      <w:ins w:id="117" w:author="Unknown">
        <w:r>
          <w:t>“</w:t>
        </w:r>
      </w:ins>
      <w:r>
        <w:t>state</w:t>
      </w:r>
      <w:del w:id="118" w:author="Unknown">
        <w:r>
          <w:delText>"</w:delText>
        </w:r>
      </w:del>
      <w:ins w:id="119" w:author="Unknown">
        <w:r>
          <w:t>”</w:t>
        </w:r>
      </w:ins>
      <w:r>
        <w:t xml:space="preserve"> of the environment consists of the set of actions sampled so far, and is rewarded only after the final action. As shown in </w:t>
      </w:r>
      <w:r>
        <w:rPr>
          <w:rStyle w:val="tablecallout1"/>
        </w:rPr>
        <w:t xml:space="preserve">Table </w:t>
      </w:r>
      <w:hyperlink w:anchor="T2" w:tooltip="Table 2" w:history="1">
        <w:r>
          <w:rPr>
            <w:rStyle w:val="Hyperlink"/>
          </w:rPr>
          <w:t>2</w:t>
        </w:r>
      </w:hyperlink>
      <w:r>
        <w:t>.</w:t>
      </w:r>
    </w:p>
    <w:p w:rsidR="00B53295" w:rsidRDefault="009F0CC9">
      <w:pPr>
        <w:pStyle w:val="CPB"/>
        <w:divId w:val="715082243"/>
      </w:pPr>
      <w:r>
        <w:t>Table 2.</w:t>
      </w:r>
    </w:p>
    <w:p w:rsidR="00B53295" w:rsidRDefault="009F0CC9">
      <w:pPr>
        <w:pStyle w:val="CP"/>
        <w:divId w:val="715082243"/>
      </w:pPr>
      <w:r>
        <w:t xml:space="preserve">Reinforcement learning </w:t>
      </w:r>
      <w:proofErr w:type="spellStart"/>
      <w:r>
        <w:t>modeling</w:t>
      </w:r>
      <w:proofErr w:type="spellEnd"/>
      <w:r>
        <w:t>.</w:t>
      </w:r>
    </w:p>
    <w:tbl>
      <w:tblPr>
        <w:tblW w:w="5000" w:type="pct"/>
        <w:tblCellMar>
          <w:left w:w="0" w:type="dxa"/>
          <w:right w:w="0" w:type="dxa"/>
        </w:tblCellMar>
        <w:tblLook w:val="04A0" w:firstRow="1" w:lastRow="0" w:firstColumn="1" w:lastColumn="0" w:noHBand="0" w:noVBand="1"/>
      </w:tblPr>
      <w:tblGrid>
        <w:gridCol w:w="2457"/>
        <w:gridCol w:w="6549"/>
      </w:tblGrid>
      <w:tr w:rsidR="00B53295">
        <w:trPr>
          <w:divId w:val="715082243"/>
        </w:trPr>
        <w:tc>
          <w:tcPr>
            <w:tcW w:w="1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CH"/>
            </w:pPr>
            <w:r>
              <w:t>State</w:t>
            </w:r>
          </w:p>
        </w:tc>
        <w:tc>
          <w:tcPr>
            <w:tcW w:w="360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CH"/>
            </w:pPr>
            <w:r>
              <w:t>The set of actions sampled so far</w:t>
            </w:r>
          </w:p>
        </w:tc>
      </w:tr>
      <w:tr w:rsidR="00B53295">
        <w:trPr>
          <w:divId w:val="715082243"/>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Action</w:t>
            </w:r>
          </w:p>
        </w:tc>
        <w:tc>
          <w:tcPr>
            <w:tcW w:w="36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The next part of the structure obtained by sampling</w:t>
            </w:r>
          </w:p>
        </w:tc>
      </w:tr>
      <w:tr w:rsidR="00B53295">
        <w:trPr>
          <w:divId w:val="715082243"/>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Action space</w:t>
            </w:r>
          </w:p>
        </w:tc>
        <w:tc>
          <w:tcPr>
            <w:tcW w:w="36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The search space of the controller structure</w:t>
            </w:r>
          </w:p>
        </w:tc>
      </w:tr>
      <w:tr w:rsidR="00B53295">
        <w:trPr>
          <w:divId w:val="715082243"/>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Reward</w:t>
            </w:r>
          </w:p>
        </w:tc>
        <w:tc>
          <w:tcPr>
            <w:tcW w:w="36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Estimation of the control performance of the controller structure</w:t>
            </w:r>
          </w:p>
        </w:tc>
      </w:tr>
    </w:tbl>
    <w:p w:rsidR="00B53295" w:rsidRDefault="009F0CC9">
      <w:pPr>
        <w:pStyle w:val="H3"/>
        <w:divId w:val="715082243"/>
      </w:pPr>
      <w:r>
        <w:rPr>
          <w:rStyle w:val="of"/>
          <w:i/>
          <w:iCs/>
        </w:rPr>
        <w:t>Determining the optimal architecture and parameters.</w:t>
      </w:r>
    </w:p>
    <w:p w:rsidR="00B53295" w:rsidRDefault="009F0CC9">
      <w:pPr>
        <w:pStyle w:val="TEXT"/>
        <w:divId w:val="715082243"/>
      </w:pPr>
      <w:r>
        <w:t xml:space="preserve">After the overall training for controller structure search and parameter optimization, we first select the controller structure with the highest probability from the trained strategy </w:t>
      </w:r>
      <m:oMath>
        <m:r>
          <w:rPr>
            <w:rFonts w:ascii="Cambria Math" w:hAnsi="Cambria Math"/>
          </w:rPr>
          <m:t>π(m,θ)</m:t>
        </m:r>
      </m:oMath>
      <w:r>
        <w:t xml:space="preserve">. Then we take only the model parameter </w:t>
      </w:r>
      <m:oMath>
        <m:r>
          <w:rPr>
            <w:rFonts w:ascii="Cambria Math" w:hAnsi="Cambria Math"/>
          </w:rPr>
          <m:t>ω</m:t>
        </m:r>
      </m:oMath>
      <w:r>
        <w:t xml:space="preserve"> with the highest adaptation from the shared parameters.</w:t>
      </w:r>
    </w:p>
    <w:p w:rsidR="00B53295" w:rsidRDefault="009F0CC9">
      <w:pPr>
        <w:pStyle w:val="TEXTIND"/>
        <w:divId w:val="715082243"/>
      </w:pPr>
      <w:r>
        <w:t xml:space="preserve">The whole process is shown in </w:t>
      </w:r>
      <w:r>
        <w:rPr>
          <w:rStyle w:val="figurecallout1"/>
        </w:rPr>
        <w:t xml:space="preserve">Figure </w:t>
      </w:r>
      <w:hyperlink w:anchor="F11" w:tooltip="Fig. 11" w:history="1">
        <w:r>
          <w:rPr>
            <w:rStyle w:val="Hyperlink"/>
          </w:rPr>
          <w:t>11</w:t>
        </w:r>
      </w:hyperlink>
      <w:r>
        <w:t>.</w:t>
      </w:r>
    </w:p>
    <w:p w:rsidR="00B53295" w:rsidRDefault="009F0CC9">
      <w:pPr>
        <w:pStyle w:val="CL"/>
        <w:divId w:val="715082243"/>
      </w:pPr>
      <w:r>
        <w:t>[FIGURE 11 ABOUT HERE]</w:t>
      </w:r>
    </w:p>
    <w:p w:rsidR="00B53295" w:rsidRDefault="009F0CC9">
      <w:pPr>
        <w:pStyle w:val="CPB"/>
        <w:divId w:val="715082243"/>
      </w:pPr>
      <w:r>
        <w:t>Figure 11.</w:t>
      </w:r>
    </w:p>
    <w:p w:rsidR="00B53295" w:rsidRDefault="009F0CC9">
      <w:pPr>
        <w:pStyle w:val="CP"/>
        <w:divId w:val="715082243"/>
      </w:pPr>
      <w:r>
        <w:t>Training framework.</w:t>
      </w:r>
    </w:p>
    <w:p w:rsidR="00B53295" w:rsidRDefault="009F0CC9">
      <w:pPr>
        <w:pStyle w:val="H2"/>
        <w:divId w:val="715082243"/>
      </w:pPr>
      <w:r>
        <w:rPr>
          <w:rStyle w:val="of"/>
          <w:i/>
          <w:iCs/>
        </w:rPr>
        <w:t xml:space="preserve">Selection of the optimizer and </w:t>
      </w:r>
      <w:ins w:id="120" w:author="Unknown">
        <w:r>
          <w:rPr>
            <w:rStyle w:val="of"/>
            <w:i/>
            <w:iCs/>
          </w:rPr>
          <w:t>d</w:t>
        </w:r>
      </w:ins>
      <w:del w:id="121" w:author="Unknown">
        <w:r>
          <w:rPr>
            <w:rStyle w:val="of"/>
            <w:i/>
            <w:iCs/>
          </w:rPr>
          <w:delText>D</w:delText>
        </w:r>
      </w:del>
      <w:r>
        <w:rPr>
          <w:rStyle w:val="of"/>
          <w:i/>
          <w:iCs/>
        </w:rPr>
        <w:t xml:space="preserve">etermination of </w:t>
      </w:r>
      <w:ins w:id="122" w:author="Unknown">
        <w:r>
          <w:rPr>
            <w:rStyle w:val="of"/>
            <w:i/>
            <w:iCs/>
          </w:rPr>
          <w:t>i</w:t>
        </w:r>
      </w:ins>
      <w:del w:id="123" w:author="Unknown">
        <w:r>
          <w:rPr>
            <w:rStyle w:val="of"/>
            <w:i/>
            <w:iCs/>
          </w:rPr>
          <w:delText>I</w:delText>
        </w:r>
      </w:del>
      <w:r>
        <w:rPr>
          <w:rStyle w:val="of"/>
          <w:i/>
          <w:iCs/>
        </w:rPr>
        <w:t xml:space="preserve">mportant </w:t>
      </w:r>
      <w:ins w:id="124" w:author="Unknown">
        <w:r>
          <w:rPr>
            <w:rStyle w:val="of"/>
            <w:i/>
            <w:iCs/>
          </w:rPr>
          <w:t>p</w:t>
        </w:r>
      </w:ins>
      <w:del w:id="125" w:author="Unknown">
        <w:r>
          <w:rPr>
            <w:rStyle w:val="of"/>
            <w:i/>
            <w:iCs/>
          </w:rPr>
          <w:delText>P</w:delText>
        </w:r>
      </w:del>
      <w:r>
        <w:rPr>
          <w:rStyle w:val="of"/>
          <w:i/>
          <w:iCs/>
        </w:rPr>
        <w:t>arameters</w:t>
      </w:r>
    </w:p>
    <w:p w:rsidR="00B53295" w:rsidRDefault="009F0CC9">
      <w:pPr>
        <w:pStyle w:val="TEXT"/>
        <w:divId w:val="715082243"/>
      </w:pPr>
      <w:r>
        <w:t>Currently, the mainstream optimizers are stochastic gradient descent (SGD),</w:t>
      </w:r>
      <w:hyperlink w:anchor="11" w:tooltip="[11]" w:history="1">
        <w:r>
          <w:rPr>
            <w:rStyle w:val="Hyperlink"/>
            <w:vertAlign w:val="superscript"/>
          </w:rPr>
          <w:t>11</w:t>
        </w:r>
      </w:hyperlink>
      <w:r>
        <w:t xml:space="preserve"> momentum stochastic gradient descent (SGDM),</w:t>
      </w:r>
      <w:hyperlink w:anchor="12" w:tooltip="[12]" w:history="1">
        <w:r>
          <w:rPr>
            <w:rStyle w:val="Hyperlink"/>
            <w:vertAlign w:val="superscript"/>
          </w:rPr>
          <w:t>12</w:t>
        </w:r>
      </w:hyperlink>
      <w:r>
        <w:t xml:space="preserve"> adaptive gradient descent (</w:t>
      </w:r>
      <w:proofErr w:type="spellStart"/>
      <w:r>
        <w:t>Adagrad</w:t>
      </w:r>
      <w:proofErr w:type="spellEnd"/>
      <w:r>
        <w:t>),</w:t>
      </w:r>
      <w:hyperlink w:anchor="13" w:tooltip="[13]" w:history="1">
        <w:r>
          <w:rPr>
            <w:rStyle w:val="Hyperlink"/>
            <w:vertAlign w:val="superscript"/>
          </w:rPr>
          <w:t>13</w:t>
        </w:r>
      </w:hyperlink>
      <w:r>
        <w:t xml:space="preserve"> root mean square propagation optimization (</w:t>
      </w:r>
      <w:proofErr w:type="spellStart"/>
      <w:r>
        <w:t>RMSProp</w:t>
      </w:r>
      <w:proofErr w:type="spellEnd"/>
      <w:r>
        <w:t>),</w:t>
      </w:r>
      <w:hyperlink w:anchor="14" w:tooltip="[14]" w:history="1">
        <w:r>
          <w:rPr>
            <w:rStyle w:val="Hyperlink"/>
            <w:vertAlign w:val="superscript"/>
          </w:rPr>
          <w:t>14</w:t>
        </w:r>
      </w:hyperlink>
      <w:r>
        <w:t xml:space="preserve"> and adaptive moment estimation optimization (Adam).</w:t>
      </w:r>
      <w:hyperlink w:anchor="15" w:tooltip="[15]" w:history="1">
        <w:r>
          <w:rPr>
            <w:rStyle w:val="Hyperlink"/>
            <w:vertAlign w:val="superscript"/>
          </w:rPr>
          <w:t>15</w:t>
        </w:r>
      </w:hyperlink>
    </w:p>
    <w:p w:rsidR="00B53295" w:rsidRDefault="009F0CC9">
      <w:pPr>
        <w:pStyle w:val="TEXTIND"/>
        <w:divId w:val="715082243"/>
      </w:pPr>
      <w:r>
        <w:t xml:space="preserve">The five major optimizers are actually divided into two categories, SGD, SGDM, and </w:t>
      </w:r>
      <w:proofErr w:type="spellStart"/>
      <w:r>
        <w:t>Adagrad</w:t>
      </w:r>
      <w:proofErr w:type="spellEnd"/>
      <w:r>
        <w:t xml:space="preserve">, </w:t>
      </w:r>
      <w:proofErr w:type="spellStart"/>
      <w:r>
        <w:t>RMSProp</w:t>
      </w:r>
      <w:proofErr w:type="spellEnd"/>
      <w:r>
        <w:t xml:space="preserve">, Adam. the more used ones are SGDM and Adam. as shown above, </w:t>
      </w:r>
      <w:r>
        <w:lastRenderedPageBreak/>
        <w:t xml:space="preserve">SGDM is more used inside computer vision (CV), while Adam basically sweeps natural language processing (NLP), reinforcement learning (RL), generative adversarial networks (GAN), and Speech synthesis and other fields. </w:t>
      </w:r>
      <w:r>
        <w:rPr>
          <w:rStyle w:val="p"/>
        </w:rPr>
        <w:t>For example,</w:t>
      </w:r>
      <w:r>
        <w:t xml:space="preserve"> in the field of NLP, the classical models Transformer and BERT all use Adam, and its variant </w:t>
      </w:r>
      <w:proofErr w:type="spellStart"/>
      <w:r>
        <w:t>AdamW</w:t>
      </w:r>
      <w:proofErr w:type="spellEnd"/>
      <w:r>
        <w:t>.</w:t>
      </w:r>
    </w:p>
    <w:p w:rsidR="00B53295" w:rsidRDefault="009F0CC9">
      <w:pPr>
        <w:pStyle w:val="TEXTIND"/>
        <w:divId w:val="715082243"/>
      </w:pPr>
      <w:r>
        <w:t xml:space="preserve">In this paper, the controller structure is generated in LSTM, which is different from all of the above application areas and requires several experiments to determine the specific problem. The LSTM can be trained with input weights, recurrent weights and bias parameters. The input weights are initialized using the </w:t>
      </w:r>
      <w:proofErr w:type="spellStart"/>
      <w:r>
        <w:t>Glorot</w:t>
      </w:r>
      <w:proofErr w:type="spellEnd"/>
      <w:r>
        <w:t xml:space="preserve"> initializer (also known as the Xavier initializer). The </w:t>
      </w:r>
      <w:proofErr w:type="spellStart"/>
      <w:r>
        <w:t>Glorot</w:t>
      </w:r>
      <w:proofErr w:type="spellEnd"/>
      <w:r>
        <w:t xml:space="preserve"> initializer samples independently from a uniform distribution with mean zero and variance 2/(</w:t>
      </w:r>
      <w:proofErr w:type="spellStart"/>
      <w:r>
        <w:t>inputsize+numout</w:t>
      </w:r>
      <w:proofErr w:type="spellEnd"/>
      <w:r>
        <w:t>) (</w:t>
      </w:r>
      <w:proofErr w:type="spellStart"/>
      <w:r>
        <w:t>inputsize</w:t>
      </w:r>
      <w:proofErr w:type="spellEnd"/>
      <w:r>
        <w:t xml:space="preserve"> for this part of the LSTM is 1), where </w:t>
      </w:r>
      <w:proofErr w:type="spellStart"/>
      <w:r>
        <w:t>numout</w:t>
      </w:r>
      <w:proofErr w:type="spellEnd"/>
      <w:ins w:id="126" w:author="Unknown">
        <w:r>
          <w:t>▓</w:t>
        </w:r>
      </w:ins>
      <w:r>
        <w:t>=</w:t>
      </w:r>
      <w:ins w:id="127" w:author="Unknown">
        <w:r>
          <w:t>▓</w:t>
        </w:r>
      </w:ins>
      <w:r>
        <w:t xml:space="preserve">4* </w:t>
      </w:r>
      <w:proofErr w:type="spellStart"/>
      <w:r>
        <w:t>numhiddenunits</w:t>
      </w:r>
      <w:proofErr w:type="spellEnd"/>
      <w:r>
        <w:t>.  For the initialization of the cyclic weights the orthogonal matrix Q given by the QR decomposition of the random matrix Z sampled from the unit normal distribution is used. For the bias, we use 1 to initialize the oblivious gate bias and 0 for the rest of the bias.</w:t>
      </w:r>
    </w:p>
    <w:p w:rsidR="00B53295" w:rsidRDefault="009F0CC9">
      <w:pPr>
        <w:pStyle w:val="H1"/>
        <w:divId w:val="715082243"/>
      </w:pPr>
      <w:r>
        <w:rPr>
          <w:rStyle w:val="of"/>
        </w:rPr>
        <w:t xml:space="preserve">Simulation </w:t>
      </w:r>
      <w:ins w:id="128" w:author="Unknown">
        <w:r>
          <w:rPr>
            <w:rStyle w:val="of"/>
          </w:rPr>
          <w:t>e</w:t>
        </w:r>
      </w:ins>
      <w:del w:id="129" w:author="Unknown">
        <w:r>
          <w:rPr>
            <w:rStyle w:val="of"/>
          </w:rPr>
          <w:delText>E</w:delText>
        </w:r>
      </w:del>
      <w:r>
        <w:rPr>
          <w:rStyle w:val="of"/>
        </w:rPr>
        <w:t>xample</w:t>
      </w:r>
    </w:p>
    <w:p w:rsidR="00B53295" w:rsidRDefault="009F0CC9">
      <w:pPr>
        <w:pStyle w:val="H2"/>
        <w:divId w:val="715082243"/>
      </w:pPr>
      <w:r>
        <w:rPr>
          <w:rStyle w:val="of"/>
          <w:i/>
          <w:iCs/>
        </w:rPr>
        <w:t>Target plant</w:t>
      </w:r>
    </w:p>
    <w:p w:rsidR="00B53295" w:rsidRDefault="009F0CC9">
      <w:pPr>
        <w:pStyle w:val="TEXT"/>
        <w:divId w:val="715082243"/>
      </w:pPr>
      <w:r>
        <w:t xml:space="preserve">This example draws on the laboratory </w:t>
      </w:r>
      <w:proofErr w:type="spellStart"/>
      <w:r>
        <w:t>galvano</w:t>
      </w:r>
      <w:proofErr w:type="spellEnd"/>
      <w:r>
        <w:t xml:space="preserve"> scanner of the laser processing machine in Makoto Iwasaki</w:t>
      </w:r>
      <w:del w:id="130" w:author="Unknown">
        <w:r>
          <w:delText>'</w:delText>
        </w:r>
      </w:del>
      <w:ins w:id="131" w:author="Unknown">
        <w:r>
          <w:t>’</w:t>
        </w:r>
      </w:ins>
      <w:r>
        <w:t xml:space="preserve">s paper as the target plant under control. The </w:t>
      </w:r>
      <w:proofErr w:type="spellStart"/>
      <w:r>
        <w:t>galvano</w:t>
      </w:r>
      <w:proofErr w:type="spellEnd"/>
      <w:r>
        <w:t xml:space="preserve"> scanner consists of a rotating motor, a mirror, and an optical encoder, and fast response and high-precision control of the motor angle is required to achieve high productivity in high-density interconnect (HDI) printed circuit boards.</w:t>
      </w:r>
    </w:p>
    <w:p w:rsidR="00B53295" w:rsidRDefault="009F0CC9">
      <w:pPr>
        <w:pStyle w:val="TEXTIND"/>
        <w:divId w:val="715082243"/>
      </w:pPr>
      <w:r>
        <w:t>The mathematical model used in this example is structurally typical in that it can simulate both delay characteristics and high frequency disturbances. It has a primary resonant mode of 2960</w:t>
      </w:r>
      <w:del w:id="132" w:author="Unknown">
        <w:r>
          <w:delText xml:space="preserve"> </w:delText>
        </w:r>
      </w:del>
      <w:ins w:id="133" w:author="Unknown">
        <w:r>
          <w:t>▓</w:t>
        </w:r>
      </w:ins>
      <w:r>
        <w:t>Hz and a secondary resonant mode of 6100</w:t>
      </w:r>
      <w:del w:id="134" w:author="Unknown">
        <w:r>
          <w:delText xml:space="preserve"> </w:delText>
        </w:r>
      </w:del>
      <w:ins w:id="135" w:author="Unknown">
        <w:r>
          <w:t>▓</w:t>
        </w:r>
      </w:ins>
      <w:r>
        <w:t>Hz. The transfer function of the system is as follows:</w:t>
      </w:r>
    </w:p>
    <w:p w:rsidR="00B53295" w:rsidRDefault="0002497C">
      <w:pPr>
        <w:pStyle w:val="EQ"/>
        <w:divId w:val="715082243"/>
      </w:pPr>
      <m:oMathPara>
        <m:oMath>
          <m:r>
            <w:rPr>
              <w:rFonts w:ascii="Cambria Math" w:hAnsi="Cambria Math"/>
            </w:rPr>
            <m:t>P</m:t>
          </m:r>
          <m:d>
            <m:dPr>
              <m:ctrlPr>
                <w:rPr>
                  <w:rFonts w:ascii="Cambria Math" w:hAnsi="Cambria Math"/>
                </w:rPr>
              </m:ctrlPr>
            </m:dPr>
            <m:e>
              <m:r>
                <w:rPr>
                  <w:rFonts w:ascii="Cambria Math" w:hAnsi="Cambria Math"/>
                </w:rPr>
                <m:t>s</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Ls</m:t>
              </m:r>
            </m:sup>
          </m:sSup>
          <m:sSub>
            <m:sSubPr>
              <m:ctrlPr>
                <w:rPr>
                  <w:rFonts w:ascii="Cambria Math" w:hAnsi="Cambria Math"/>
                </w:rPr>
              </m:ctrlPr>
            </m:sSubPr>
            <m:e>
              <m:r>
                <w:rPr>
                  <w:rFonts w:ascii="Cambria Math" w:hAnsi="Cambria Math"/>
                </w:rPr>
                <m:t>K</m:t>
              </m:r>
            </m:e>
            <m:sub>
              <m:r>
                <w:rPr>
                  <w:rFonts w:ascii="Cambria Math" w:hAnsi="Cambria Math"/>
                </w:rPr>
                <m:t>p</m:t>
              </m:r>
            </m:sub>
          </m:sSub>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s</m:t>
                      </m:r>
                    </m:e>
                    <m:sup>
                      <m:r>
                        <m:rPr>
                          <m:sty m:val="p"/>
                        </m:rP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i</m:t>
                          </m:r>
                        </m:sub>
                      </m:sSub>
                    </m:num>
                    <m:den>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+2</m:t>
                      </m:r>
                      <m:sSub>
                        <m:sSubPr>
                          <m:ctrlPr>
                            <w:rPr>
                              <w:rFonts w:ascii="Cambria Math" w:hAnsi="Cambria Math"/>
                            </w:rPr>
                          </m:ctrlPr>
                        </m:sSubPr>
                        <m:e>
                          <m:r>
                            <w:rPr>
                              <w:rFonts w:ascii="Cambria Math" w:hAnsi="Cambria Math"/>
                            </w:rPr>
                            <m:t>ζ</m:t>
                          </m:r>
                        </m:e>
                        <m:sub>
                          <m:r>
                            <w:rPr>
                              <w:rFonts w:ascii="Cambria Math" w:hAnsi="Cambria Math"/>
                            </w:rPr>
                            <m:t>i</m:t>
                          </m:r>
                        </m:sub>
                      </m:sSub>
                      <m:sSub>
                        <m:sSubPr>
                          <m:ctrlPr>
                            <w:rPr>
                              <w:rFonts w:ascii="Cambria Math" w:hAnsi="Cambria Math"/>
                            </w:rPr>
                          </m:ctrlPr>
                        </m:sSubPr>
                        <m:e>
                          <m:r>
                            <w:rPr>
                              <w:rFonts w:ascii="Cambria Math" w:hAnsi="Cambria Math"/>
                            </w:rPr>
                            <m:t>ω</m:t>
                          </m:r>
                        </m:e>
                        <m:sub>
                          <m:r>
                            <w:rPr>
                              <w:rFonts w:ascii="Cambria Math" w:hAnsi="Cambria Math"/>
                            </w:rPr>
                            <m:t>i</m:t>
                          </m:r>
                        </m:sub>
                      </m:sSub>
                      <m:r>
                        <w:rPr>
                          <w:rFonts w:ascii="Cambria Math" w:hAnsi="Cambria Math"/>
                        </w:rPr>
                        <m:t>s</m:t>
                      </m:r>
                      <m:r>
                        <m:rPr>
                          <m:sty m:val="p"/>
                        </m:rP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i</m:t>
                          </m:r>
                        </m:sub>
                        <m:sup>
                          <m:r>
                            <m:rPr>
                              <m:sty m:val="p"/>
                            </m:rPr>
                            <w:rPr>
                              <w:rFonts w:ascii="Cambria Math" w:hAnsi="Cambria Math"/>
                            </w:rPr>
                            <m:t>2</m:t>
                          </m:r>
                        </m:sup>
                      </m:sSubSup>
                    </m:den>
                  </m:f>
                </m:e>
              </m:nary>
            </m:e>
          </m:d>
        </m:oMath>
      </m:oMathPara>
    </w:p>
    <w:p w:rsidR="00B53295" w:rsidRDefault="009F0CC9">
      <w:pPr>
        <w:pStyle w:val="TEXT"/>
        <w:divId w:val="715082243"/>
      </w:pPr>
      <w:r>
        <w:t xml:space="preserve">The parameters are shown in </w:t>
      </w:r>
      <w:r>
        <w:rPr>
          <w:rStyle w:val="tablecallout1"/>
        </w:rPr>
        <w:t xml:space="preserve">Table </w:t>
      </w:r>
      <w:hyperlink w:anchor="T3" w:tooltip="Table 3" w:history="1">
        <w:r>
          <w:rPr>
            <w:rStyle w:val="Hyperlink"/>
          </w:rPr>
          <w:t>3</w:t>
        </w:r>
      </w:hyperlink>
      <w:r>
        <w:t>.</w:t>
      </w:r>
    </w:p>
    <w:p w:rsidR="00B53295" w:rsidRDefault="009F0CC9">
      <w:pPr>
        <w:pStyle w:val="CPB"/>
        <w:divId w:val="715082243"/>
      </w:pPr>
      <w:r>
        <w:t>Table 3.</w:t>
      </w:r>
    </w:p>
    <w:p w:rsidR="00B53295" w:rsidRDefault="009F0CC9">
      <w:pPr>
        <w:pStyle w:val="CP"/>
        <w:divId w:val="715082243"/>
      </w:pPr>
      <w:r>
        <w:t>Parameters of the target plant model.</w:t>
      </w:r>
    </w:p>
    <w:tbl>
      <w:tblPr>
        <w:tblW w:w="5000" w:type="pct"/>
        <w:tblCellMar>
          <w:left w:w="0" w:type="dxa"/>
          <w:right w:w="0" w:type="dxa"/>
        </w:tblCellMar>
        <w:tblLook w:val="04A0" w:firstRow="1" w:lastRow="0" w:firstColumn="1" w:lastColumn="0" w:noHBand="0" w:noVBand="1"/>
      </w:tblPr>
      <w:tblGrid>
        <w:gridCol w:w="2821"/>
        <w:gridCol w:w="6185"/>
      </w:tblGrid>
      <w:tr w:rsidR="00B53295">
        <w:trPr>
          <w:divId w:val="715082243"/>
        </w:trPr>
        <w:tc>
          <w:tcPr>
            <w:tcW w:w="15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02497C">
            <w:pPr>
              <w:pStyle w:val="TT"/>
            </w:pPr>
            <m:oMathPara>
              <m:oMath>
                <m:r>
                  <w:rPr>
                    <w:rFonts w:ascii="Cambria Math" w:hAnsi="Cambria Math"/>
                  </w:rPr>
                  <m:t>L</m:t>
                </m:r>
              </m:oMath>
            </m:oMathPara>
          </w:p>
        </w:tc>
        <w:tc>
          <w:tcPr>
            <w:tcW w:w="34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53295" w:rsidRDefault="009F0CC9">
            <w:pPr>
              <w:pStyle w:val="TT"/>
            </w:pPr>
            <w:r>
              <w:t>1.9</w:t>
            </w:r>
            <w:ins w:id="136" w:author="Unknown">
              <w:r>
                <w:t>▓</w:t>
              </w:r>
            </w:ins>
            <w:r>
              <w:t>×</w:t>
            </w:r>
            <w:ins w:id="137" w:author="Unknown">
              <w:r>
                <w:t>▓</w:t>
              </w:r>
            </w:ins>
            <w:r>
              <w:t>10</w:t>
            </w:r>
            <w:del w:id="138" w:author="Unknown">
              <w:r>
                <w:rPr>
                  <w:vertAlign w:val="superscript"/>
                </w:rPr>
                <w:delText>-</w:delText>
              </w:r>
            </w:del>
            <w:ins w:id="139" w:author="Unknown">
              <w:r>
                <w:rPr>
                  <w:vertAlign w:val="superscript"/>
                </w:rPr>
                <w:t>−</w:t>
              </w:r>
            </w:ins>
            <w:r>
              <w:rPr>
                <w:vertAlign w:val="superscript"/>
              </w:rPr>
              <w:t>5</w:t>
            </w:r>
          </w:p>
        </w:tc>
      </w:tr>
      <w:tr w:rsidR="00B53295">
        <w:trPr>
          <w:divId w:val="715082243"/>
        </w:trPr>
        <w:tc>
          <w:tcPr>
            <w:tcW w:w="1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02497C">
            <w:pPr>
              <w:pStyle w:val="TT"/>
            </w:pPr>
            <m:oMathPara>
              <m:oMath>
                <m:sSub>
                  <m:sSubPr>
                    <m:ctrlPr>
                      <w:rPr>
                        <w:rFonts w:ascii="Cambria Math" w:hAnsi="Cambria Math"/>
                      </w:rPr>
                    </m:ctrlPr>
                  </m:sSubPr>
                  <m:e>
                    <m:r>
                      <w:rPr>
                        <w:rFonts w:ascii="Cambria Math" w:hAnsi="Cambria Math"/>
                      </w:rPr>
                      <m:t>K</m:t>
                    </m:r>
                  </m:e>
                  <m:sub>
                    <m:r>
                      <w:rPr>
                        <w:rFonts w:ascii="Cambria Math" w:hAnsi="Cambria Math"/>
                      </w:rPr>
                      <m:t>p</m:t>
                    </m:r>
                  </m:sub>
                </m:sSub>
              </m:oMath>
            </m:oMathPara>
          </w:p>
        </w:tc>
        <w:tc>
          <w:tcPr>
            <w:tcW w:w="3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1</w:t>
            </w:r>
            <w:ins w:id="140" w:author="Unknown">
              <w:r>
                <w:t>▓</w:t>
              </w:r>
            </w:ins>
            <w:r>
              <w:t>×</w:t>
            </w:r>
            <w:ins w:id="141" w:author="Unknown">
              <w:r>
                <w:t>▓</w:t>
              </w:r>
            </w:ins>
            <w:r>
              <w:t>10</w:t>
            </w:r>
            <w:r>
              <w:rPr>
                <w:vertAlign w:val="superscript"/>
              </w:rPr>
              <w:t>6</w:t>
            </w:r>
          </w:p>
        </w:tc>
      </w:tr>
      <w:tr w:rsidR="00B53295">
        <w:trPr>
          <w:divId w:val="715082243"/>
        </w:trPr>
        <w:tc>
          <w:tcPr>
            <w:tcW w:w="1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02497C">
            <w:pPr>
              <w:pStyle w:val="TT"/>
            </w:pPr>
            <m:oMathPara>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m:oMathPara>
          </w:p>
        </w:tc>
        <w:tc>
          <w:tcPr>
            <w:tcW w:w="3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0.41</w:t>
            </w:r>
          </w:p>
        </w:tc>
      </w:tr>
      <w:tr w:rsidR="00B53295">
        <w:trPr>
          <w:divId w:val="715082243"/>
        </w:trPr>
        <w:tc>
          <w:tcPr>
            <w:tcW w:w="1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02497C">
            <w:pPr>
              <w:pStyle w:val="TT"/>
            </w:pPr>
            <m:oMathPara>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m:oMathPara>
          </w:p>
        </w:tc>
        <w:tc>
          <w:tcPr>
            <w:tcW w:w="3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del w:id="142" w:author="Unknown">
              <w:r>
                <w:delText>-</w:delText>
              </w:r>
            </w:del>
            <w:ins w:id="143" w:author="Unknown">
              <w:r>
                <w:t>−</w:t>
              </w:r>
            </w:ins>
            <w:r>
              <w:t>1.65</w:t>
            </w:r>
          </w:p>
        </w:tc>
      </w:tr>
      <w:tr w:rsidR="00B53295">
        <w:trPr>
          <w:divId w:val="715082243"/>
        </w:trPr>
        <w:tc>
          <w:tcPr>
            <w:tcW w:w="1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02497C">
            <w:pPr>
              <w:pStyle w:val="TT"/>
            </w:pPr>
            <m:oMathPara>
              <m:oMath>
                <m:sSub>
                  <m:sSubPr>
                    <m:ctrlPr>
                      <w:rPr>
                        <w:rFonts w:ascii="Cambria Math" w:hAnsi="Cambria Math"/>
                      </w:rPr>
                    </m:ctrlPr>
                  </m:sSubPr>
                  <m:e>
                    <m:r>
                      <w:rPr>
                        <w:rFonts w:ascii="Cambria Math" w:hAnsi="Cambria Math"/>
                      </w:rPr>
                      <m:t>ω</m:t>
                    </m:r>
                  </m:e>
                  <m:sub>
                    <m:r>
                      <m:rPr>
                        <m:sty m:val="p"/>
                      </m:rPr>
                      <w:rPr>
                        <w:rFonts w:ascii="Cambria Math" w:hAnsi="Cambria Math"/>
                      </w:rPr>
                      <m:t>1</m:t>
                    </m:r>
                  </m:sub>
                </m:sSub>
              </m:oMath>
            </m:oMathPara>
          </w:p>
        </w:tc>
        <w:tc>
          <w:tcPr>
            <w:tcW w:w="3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2</w:t>
            </w:r>
            <m:oMath>
              <m:r>
                <w:rPr>
                  <w:rFonts w:ascii="Cambria Math" w:hAnsi="Cambria Math"/>
                </w:rPr>
                <m:t>π</m:t>
              </m:r>
            </m:oMath>
            <w:ins w:id="144" w:author="Unknown">
              <w:r>
                <w:t>▓</w:t>
              </w:r>
            </w:ins>
            <w:r>
              <w:t>×</w:t>
            </w:r>
            <w:ins w:id="145" w:author="Unknown">
              <w:r>
                <w:t>▓</w:t>
              </w:r>
            </w:ins>
            <w:r>
              <w:t>2960</w:t>
            </w:r>
          </w:p>
        </w:tc>
      </w:tr>
      <w:tr w:rsidR="00B53295">
        <w:trPr>
          <w:divId w:val="715082243"/>
        </w:trPr>
        <w:tc>
          <w:tcPr>
            <w:tcW w:w="1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02497C">
            <w:pPr>
              <w:pStyle w:val="TT"/>
            </w:pPr>
            <m:oMathPara>
              <m:oMath>
                <m:sSub>
                  <m:sSubPr>
                    <m:ctrlPr>
                      <w:rPr>
                        <w:rFonts w:ascii="Cambria Math" w:hAnsi="Cambria Math"/>
                      </w:rPr>
                    </m:ctrlPr>
                  </m:sSubPr>
                  <m:e>
                    <m:r>
                      <w:rPr>
                        <w:rFonts w:ascii="Cambria Math" w:hAnsi="Cambria Math"/>
                      </w:rPr>
                      <m:t>ω</m:t>
                    </m:r>
                  </m:e>
                  <m:sub>
                    <m:r>
                      <m:rPr>
                        <m:sty m:val="p"/>
                      </m:rPr>
                      <w:rPr>
                        <w:rFonts w:ascii="Cambria Math" w:hAnsi="Cambria Math"/>
                      </w:rPr>
                      <m:t>2</m:t>
                    </m:r>
                  </m:sub>
                </m:sSub>
              </m:oMath>
            </m:oMathPara>
          </w:p>
        </w:tc>
        <w:tc>
          <w:tcPr>
            <w:tcW w:w="3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2</w:t>
            </w:r>
            <m:oMath>
              <m:r>
                <w:rPr>
                  <w:rFonts w:ascii="Cambria Math" w:hAnsi="Cambria Math"/>
                </w:rPr>
                <m:t>π</m:t>
              </m:r>
            </m:oMath>
            <w:ins w:id="146" w:author="Unknown">
              <w:r>
                <w:t>▓</w:t>
              </w:r>
            </w:ins>
            <w:r>
              <w:t>×</w:t>
            </w:r>
            <w:ins w:id="147" w:author="Unknown">
              <w:r>
                <w:t>▓</w:t>
              </w:r>
            </w:ins>
            <w:r>
              <w:t>6100</w:t>
            </w:r>
          </w:p>
        </w:tc>
      </w:tr>
      <w:tr w:rsidR="00B53295">
        <w:trPr>
          <w:divId w:val="715082243"/>
        </w:trPr>
        <w:tc>
          <w:tcPr>
            <w:tcW w:w="1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02497C">
            <w:pPr>
              <w:pStyle w:val="TT"/>
            </w:pPr>
            <m:oMathPara>
              <m:oMath>
                <m:sSub>
                  <m:sSubPr>
                    <m:ctrlPr>
                      <w:rPr>
                        <w:rFonts w:ascii="Cambria Math" w:hAnsi="Cambria Math"/>
                      </w:rPr>
                    </m:ctrlPr>
                  </m:sSubPr>
                  <m:e>
                    <m:r>
                      <w:rPr>
                        <w:rFonts w:ascii="Cambria Math" w:hAnsi="Cambria Math"/>
                      </w:rPr>
                      <m:t>ζ</m:t>
                    </m:r>
                  </m:e>
                  <m:sub>
                    <m:r>
                      <m:rPr>
                        <m:sty m:val="p"/>
                      </m:rPr>
                      <w:rPr>
                        <w:rFonts w:ascii="Cambria Math" w:hAnsi="Cambria Math"/>
                      </w:rPr>
                      <m:t>1</m:t>
                    </m:r>
                  </m:sub>
                </m:sSub>
              </m:oMath>
            </m:oMathPara>
          </w:p>
        </w:tc>
        <w:tc>
          <w:tcPr>
            <w:tcW w:w="3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0.004</w:t>
            </w:r>
          </w:p>
        </w:tc>
      </w:tr>
      <w:tr w:rsidR="00B53295">
        <w:trPr>
          <w:divId w:val="715082243"/>
        </w:trPr>
        <w:tc>
          <w:tcPr>
            <w:tcW w:w="1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02497C">
            <w:pPr>
              <w:pStyle w:val="TT"/>
            </w:pPr>
            <m:oMathPara>
              <m:oMath>
                <m:sSub>
                  <m:sSubPr>
                    <m:ctrlPr>
                      <w:rPr>
                        <w:rFonts w:ascii="Cambria Math" w:hAnsi="Cambria Math"/>
                      </w:rPr>
                    </m:ctrlPr>
                  </m:sSubPr>
                  <m:e>
                    <m:r>
                      <w:rPr>
                        <w:rFonts w:ascii="Cambria Math" w:hAnsi="Cambria Math"/>
                      </w:rPr>
                      <m:t>ζ</m:t>
                    </m:r>
                  </m:e>
                  <m:sub>
                    <m:r>
                      <m:rPr>
                        <m:sty m:val="p"/>
                      </m:rPr>
                      <w:rPr>
                        <w:rFonts w:ascii="Cambria Math" w:hAnsi="Cambria Math"/>
                      </w:rPr>
                      <m:t>1</m:t>
                    </m:r>
                  </m:sub>
                </m:sSub>
              </m:oMath>
            </m:oMathPara>
          </w:p>
        </w:tc>
        <w:tc>
          <w:tcPr>
            <w:tcW w:w="3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0.015</w:t>
            </w:r>
          </w:p>
        </w:tc>
      </w:tr>
    </w:tbl>
    <w:p w:rsidR="00B53295" w:rsidRDefault="009F0CC9">
      <w:pPr>
        <w:pStyle w:val="TEXTIND"/>
        <w:divId w:val="715082243"/>
      </w:pPr>
      <w:r>
        <w:t xml:space="preserve">Its Bode plot is shown in </w:t>
      </w:r>
      <w:r>
        <w:rPr>
          <w:rStyle w:val="figurecallout1"/>
        </w:rPr>
        <w:t xml:space="preserve">Figure </w:t>
      </w:r>
      <w:hyperlink w:anchor="F12" w:tooltip="Fig. 12" w:history="1">
        <w:r>
          <w:rPr>
            <w:rStyle w:val="Hyperlink"/>
          </w:rPr>
          <w:t>12</w:t>
        </w:r>
      </w:hyperlink>
      <w:r>
        <w:t>.</w:t>
      </w:r>
    </w:p>
    <w:p w:rsidR="00B53295" w:rsidRDefault="009F0CC9">
      <w:pPr>
        <w:pStyle w:val="CL"/>
        <w:divId w:val="715082243"/>
      </w:pPr>
      <w:r>
        <w:t>[FIGURE 12 ABOUT HERE]</w:t>
      </w:r>
    </w:p>
    <w:p w:rsidR="00B53295" w:rsidRDefault="009F0CC9">
      <w:pPr>
        <w:pStyle w:val="CPB"/>
        <w:divId w:val="715082243"/>
      </w:pPr>
      <w:r>
        <w:t>Figure 12.</w:t>
      </w:r>
    </w:p>
    <w:p w:rsidR="00B53295" w:rsidRDefault="009F0CC9">
      <w:pPr>
        <w:pStyle w:val="CP"/>
        <w:divId w:val="715082243"/>
      </w:pPr>
      <w:r>
        <w:t>Bode plot of the target plant.</w:t>
      </w:r>
    </w:p>
    <w:p w:rsidR="00B53295" w:rsidRDefault="009F0CC9">
      <w:pPr>
        <w:pStyle w:val="H2"/>
        <w:divId w:val="715082243"/>
      </w:pPr>
      <w:r>
        <w:rPr>
          <w:rStyle w:val="of"/>
          <w:i/>
          <w:iCs/>
        </w:rPr>
        <w:t>Filter structure design</w:t>
      </w:r>
    </w:p>
    <w:p w:rsidR="00B53295" w:rsidRDefault="009F0CC9">
      <w:pPr>
        <w:pStyle w:val="TEXT"/>
        <w:divId w:val="715082243"/>
      </w:pPr>
      <w:r>
        <w:t xml:space="preserve">Taking into account the study of the controller topology in </w:t>
      </w:r>
      <w:r>
        <w:rPr>
          <w:rStyle w:val="of"/>
        </w:rPr>
        <w:t xml:space="preserve">Section </w:t>
      </w:r>
      <w:hyperlink w:anchor="H3\.2" w:history="1">
        <w:r>
          <w:rPr>
            <w:rStyle w:val="Hyperlink"/>
          </w:rPr>
          <w:t>3.2</w:t>
        </w:r>
      </w:hyperlink>
      <w:r>
        <w:t xml:space="preserve">, this example uses a structure with two filter cascades, each with three possible forms, for a total of nine possible structures, as shown in </w:t>
      </w:r>
      <w:r>
        <w:rPr>
          <w:rStyle w:val="figurecallout1"/>
        </w:rPr>
        <w:t xml:space="preserve">Figure </w:t>
      </w:r>
      <w:hyperlink w:anchor="F13" w:tooltip="Fig. 13" w:history="1">
        <w:r>
          <w:rPr>
            <w:rStyle w:val="Hyperlink"/>
          </w:rPr>
          <w:t>13</w:t>
        </w:r>
      </w:hyperlink>
      <w:r>
        <w:t>. The basic controller uses a PID controller with a low-pass filter with a transfer function of the form:</w:t>
      </w:r>
    </w:p>
    <w:p w:rsidR="00B53295" w:rsidRDefault="0002497C">
      <w:pPr>
        <w:pStyle w:val="EQ"/>
        <w:divId w:val="715082243"/>
      </w:pPr>
      <m:oMathPara>
        <m:oMath>
          <m:sSub>
            <m:sSubPr>
              <m:ctrlPr>
                <w:rPr>
                  <w:rFonts w:ascii="Cambria Math" w:hAnsi="Cambria Math"/>
                </w:rPr>
              </m:ctrlPr>
            </m:sSubPr>
            <m:e>
              <m:r>
                <w:rPr>
                  <w:rFonts w:ascii="Cambria Math" w:hAnsi="Cambria Math"/>
                </w:rPr>
                <m:t>C</m:t>
              </m:r>
            </m:e>
            <m:sub>
              <m:r>
                <w:rPr>
                  <w:rFonts w:ascii="Cambria Math" w:hAnsi="Cambria Math"/>
                </w:rPr>
                <m:t>PID</m:t>
              </m:r>
            </m:sub>
          </m:sSub>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I</m:t>
                  </m:r>
                </m:sub>
              </m:sSub>
            </m:num>
            <m:den>
              <m:r>
                <w:rPr>
                  <w:rFonts w:ascii="Cambria Math" w:hAnsi="Cambria Math"/>
                </w:rPr>
                <m:t>s</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s</m:t>
              </m:r>
            </m:num>
            <m:den>
              <m:sSub>
                <m:sSubPr>
                  <m:ctrlPr>
                    <w:rPr>
                      <w:rFonts w:ascii="Cambria Math" w:hAnsi="Cambria Math"/>
                    </w:rPr>
                  </m:ctrlPr>
                </m:sSubPr>
                <m:e>
                  <m:r>
                    <w:rPr>
                      <w:rFonts w:ascii="Cambria Math" w:hAnsi="Cambria Math"/>
                    </w:rPr>
                    <m:t>T</m:t>
                  </m:r>
                </m:e>
                <m:sub>
                  <m:r>
                    <w:rPr>
                      <w:rFonts w:ascii="Cambria Math" w:hAnsi="Cambria Math"/>
                    </w:rPr>
                    <m:t>D</m:t>
                  </m:r>
                </m:sub>
              </m:sSub>
              <m:r>
                <w:rPr>
                  <w:rFonts w:ascii="Cambria Math" w:hAnsi="Cambria Math"/>
                </w:rPr>
                <m:t>s</m:t>
              </m:r>
              <m:r>
                <m:rPr>
                  <m:sty m:val="p"/>
                </m:rPr>
                <w:rPr>
                  <w:rFonts w:ascii="Cambria Math" w:hAnsi="Cambria Math"/>
                </w:rPr>
                <m:t>+1</m:t>
              </m:r>
            </m:den>
          </m:f>
        </m:oMath>
      </m:oMathPara>
    </w:p>
    <w:p w:rsidR="00B53295" w:rsidRDefault="009F0CC9">
      <w:pPr>
        <w:pStyle w:val="CL"/>
        <w:divId w:val="715082243"/>
      </w:pPr>
      <w:r>
        <w:t>[FIGURE 13 ABOUT HERE]</w:t>
      </w:r>
    </w:p>
    <w:p w:rsidR="00B53295" w:rsidRDefault="009F0CC9">
      <w:pPr>
        <w:pStyle w:val="CPB"/>
        <w:divId w:val="715082243"/>
      </w:pPr>
      <w:r>
        <w:t>Figure 13.</w:t>
      </w:r>
    </w:p>
    <w:p w:rsidR="00B53295" w:rsidRDefault="009F0CC9">
      <w:pPr>
        <w:pStyle w:val="CP"/>
        <w:divId w:val="715082243"/>
      </w:pPr>
      <w:r>
        <w:t>The filter structure used in this example.</w:t>
      </w:r>
    </w:p>
    <w:p w:rsidR="00B53295" w:rsidRDefault="009F0CC9">
      <w:pPr>
        <w:pStyle w:val="TEXT"/>
        <w:divId w:val="715082243"/>
      </w:pPr>
      <w:bookmarkStart w:id="148" w:name="_GoBack"/>
      <w:bookmarkEnd w:id="148"/>
      <w:r>
        <w:t xml:space="preserve">Therefore, the basic controller parameters </w:t>
      </w:r>
      <m:oMath>
        <m:sSub>
          <m:sSubPr>
            <m:ctrlPr>
              <w:rPr>
                <w:rFonts w:ascii="Cambria Math" w:hAnsi="Cambria Math"/>
                <w:i/>
              </w:rPr>
            </m:ctrlPr>
          </m:sSubPr>
          <m:e>
            <m:r>
              <w:rPr>
                <w:rFonts w:ascii="Cambria Math" w:hAnsi="Cambria Math"/>
              </w:rPr>
              <m:t>η</m:t>
            </m:r>
          </m:e>
          <m:sub>
            <m:r>
              <w:rPr>
                <w:rFonts w:ascii="Cambria Math" w:hAnsi="Cambria Math"/>
              </w:rPr>
              <m:t>base</m:t>
            </m:r>
          </m:sub>
        </m:sSub>
      </m:oMath>
      <w:r>
        <w:t xml:space="preserve"> for this example are , including {{EQU00117}}</w:t>
      </w:r>
      <w:r>
        <w:rPr>
          <w:rFonts w:ascii="MS Gothic" w:eastAsia="MS Gothic" w:hAnsi="MS Gothic" w:cs="MS Gothic" w:hint="eastAsia"/>
        </w:rPr>
        <w:t>、</w:t>
      </w:r>
      <w:r>
        <w:t>{{EQU00118}} and {{EQU00119}}, and the other parameters {{EQU00120}} including {{EQU00121}}</w:t>
      </w:r>
      <w:r>
        <w:rPr>
          <w:rFonts w:ascii="MS Gothic" w:eastAsia="MS Gothic" w:hAnsi="MS Gothic" w:cs="MS Gothic" w:hint="eastAsia"/>
        </w:rPr>
        <w:t>、</w:t>
      </w:r>
      <w:r>
        <w:t>{{EQU00122}}</w:t>
      </w:r>
      <w:r>
        <w:rPr>
          <w:rFonts w:ascii="MS Gothic" w:eastAsia="MS Gothic" w:hAnsi="MS Gothic" w:cs="MS Gothic" w:hint="eastAsia"/>
        </w:rPr>
        <w:t>、</w:t>
      </w:r>
      <w:r>
        <w:t>{{EQU00123}}</w:t>
      </w:r>
      <w:r>
        <w:rPr>
          <w:rFonts w:ascii="MS Gothic" w:eastAsia="MS Gothic" w:hAnsi="MS Gothic" w:cs="MS Gothic" w:hint="eastAsia"/>
        </w:rPr>
        <w:t>、</w:t>
      </w:r>
      <w:r>
        <w:t>{{EQU00124}}</w:t>
      </w:r>
      <w:r>
        <w:rPr>
          <w:rFonts w:ascii="MS Gothic" w:eastAsia="MS Gothic" w:hAnsi="MS Gothic" w:cs="MS Gothic" w:hint="eastAsia"/>
        </w:rPr>
        <w:t>、</w:t>
      </w:r>
      <w:r>
        <w:t>{{EQU00125}}</w:t>
      </w:r>
      <w:r>
        <w:rPr>
          <w:rFonts w:ascii="MS Gothic" w:eastAsia="MS Gothic" w:hAnsi="MS Gothic" w:cs="MS Gothic" w:hint="eastAsia"/>
        </w:rPr>
        <w:t>、</w:t>
      </w:r>
      <w:r>
        <w:t>{{EQU00126}}</w:t>
      </w:r>
      <w:r>
        <w:rPr>
          <w:rFonts w:ascii="MS Gothic" w:eastAsia="MS Gothic" w:hAnsi="MS Gothic" w:cs="MS Gothic" w:hint="eastAsia"/>
        </w:rPr>
        <w:t>、</w:t>
      </w:r>
      <w:r>
        <w:t xml:space="preserve">{{EQU00127}}. The range of parameters {{EQU00128}} for the other parameters is shown in </w:t>
      </w:r>
      <w:r>
        <w:rPr>
          <w:rStyle w:val="tablecallout1"/>
        </w:rPr>
        <w:t xml:space="preserve">Table </w:t>
      </w:r>
      <w:hyperlink w:anchor="T4" w:tooltip="Table 4" w:history="1">
        <w:r>
          <w:rPr>
            <w:rStyle w:val="Hyperlink"/>
          </w:rPr>
          <w:t>4</w:t>
        </w:r>
      </w:hyperlink>
      <w:r>
        <w:t>.</w:t>
      </w:r>
    </w:p>
    <w:p w:rsidR="00B53295" w:rsidRDefault="009F0CC9">
      <w:pPr>
        <w:pStyle w:val="CPB"/>
        <w:divId w:val="715082243"/>
      </w:pPr>
      <w:r>
        <w:t>Table 4.</w:t>
      </w:r>
    </w:p>
    <w:p w:rsidR="00B53295" w:rsidRDefault="009F0CC9">
      <w:pPr>
        <w:pStyle w:val="CP"/>
        <w:divId w:val="715082243"/>
      </w:pPr>
      <w:r>
        <w:t>Parameter range of {{EQU00129}}.</w:t>
      </w:r>
    </w:p>
    <w:tbl>
      <w:tblPr>
        <w:tblW w:w="5000" w:type="pct"/>
        <w:tblCellMar>
          <w:left w:w="0" w:type="dxa"/>
          <w:right w:w="0" w:type="dxa"/>
        </w:tblCellMar>
        <w:tblLook w:val="04A0" w:firstRow="1" w:lastRow="0" w:firstColumn="1" w:lastColumn="0" w:noHBand="0" w:noVBand="1"/>
      </w:tblPr>
      <w:tblGrid>
        <w:gridCol w:w="2365"/>
        <w:gridCol w:w="3366"/>
        <w:gridCol w:w="3275"/>
      </w:tblGrid>
      <w:tr w:rsidR="00B53295">
        <w:trPr>
          <w:divId w:val="715082243"/>
        </w:trPr>
        <w:tc>
          <w:tcPr>
            <w:tcW w:w="1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CH"/>
            </w:pPr>
            <w:r>
              <w:t>Parameters</w:t>
            </w:r>
          </w:p>
        </w:tc>
        <w:tc>
          <w:tcPr>
            <w:tcW w:w="18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53295" w:rsidRDefault="009F0CC9">
            <w:pPr>
              <w:pStyle w:val="TCH"/>
            </w:pPr>
            <w:r>
              <w:t>Min.</w:t>
            </w:r>
          </w:p>
        </w:tc>
        <w:tc>
          <w:tcPr>
            <w:tcW w:w="18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53295" w:rsidRDefault="009F0CC9">
            <w:pPr>
              <w:pStyle w:val="TCH"/>
            </w:pPr>
            <w:r>
              <w:t>Max.</w:t>
            </w:r>
          </w:p>
        </w:tc>
      </w:tr>
      <w:tr w:rsidR="00B53295">
        <w:trPr>
          <w:divId w:val="715082243"/>
        </w:trPr>
        <w:tc>
          <w:tcPr>
            <w:tcW w:w="1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{{EQU00130}}</w:t>
            </w:r>
          </w:p>
        </w:tc>
        <w:tc>
          <w:tcPr>
            <w:tcW w:w="18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1</w:t>
            </w:r>
            <w:ins w:id="149" w:author="Unknown">
              <w:r>
                <w:t>▓</w:t>
              </w:r>
            </w:ins>
            <w:r>
              <w:t>×</w:t>
            </w:r>
            <w:ins w:id="150" w:author="Unknown">
              <w:r>
                <w:t>▓</w:t>
              </w:r>
            </w:ins>
            <w:r>
              <w:t>10</w:t>
            </w:r>
            <w:del w:id="151" w:author="Unknown">
              <w:r>
                <w:rPr>
                  <w:vertAlign w:val="superscript"/>
                </w:rPr>
                <w:delText>-</w:delText>
              </w:r>
            </w:del>
            <w:ins w:id="152" w:author="Unknown">
              <w:r>
                <w:rPr>
                  <w:vertAlign w:val="superscript"/>
                </w:rPr>
                <w:t>−</w:t>
              </w:r>
            </w:ins>
            <w:r>
              <w:rPr>
                <w:vertAlign w:val="superscript"/>
              </w:rPr>
              <w:t>4</w:t>
            </w:r>
          </w:p>
        </w:tc>
        <w:tc>
          <w:tcPr>
            <w:tcW w:w="18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1</w:t>
            </w:r>
            <w:ins w:id="153" w:author="Unknown">
              <w:r>
                <w:t>▓</w:t>
              </w:r>
            </w:ins>
            <w:r>
              <w:t>×</w:t>
            </w:r>
            <w:ins w:id="154" w:author="Unknown">
              <w:r>
                <w:t>▓</w:t>
              </w:r>
            </w:ins>
            <w:r>
              <w:t>10</w:t>
            </w:r>
            <w:ins w:id="155" w:author="Unknown">
              <w:r>
                <w:rPr>
                  <w:vertAlign w:val="superscript"/>
                </w:rPr>
                <w:t>−</w:t>
              </w:r>
            </w:ins>
            <w:del w:id="156" w:author="Unknown">
              <w:r>
                <w:rPr>
                  <w:vertAlign w:val="superscript"/>
                </w:rPr>
                <w:delText>-</w:delText>
              </w:r>
            </w:del>
            <w:r>
              <w:rPr>
                <w:vertAlign w:val="superscript"/>
              </w:rPr>
              <w:t>4</w:t>
            </w:r>
          </w:p>
        </w:tc>
      </w:tr>
      <w:tr w:rsidR="00B53295">
        <w:trPr>
          <w:divId w:val="715082243"/>
        </w:trPr>
        <w:tc>
          <w:tcPr>
            <w:tcW w:w="1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{{EQU00131}}</w:t>
            </w:r>
          </w:p>
        </w:tc>
        <w:tc>
          <w:tcPr>
            <w:tcW w:w="18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2{{EQU00132}}</w:t>
            </w:r>
            <w:ins w:id="157" w:author="Unknown">
              <w:r>
                <w:t>▓</w:t>
              </w:r>
            </w:ins>
            <w:r>
              <w:t>×</w:t>
            </w:r>
            <w:ins w:id="158" w:author="Unknown">
              <w:r>
                <w:t>▓</w:t>
              </w:r>
            </w:ins>
            <w:r>
              <w:t>1000</w:t>
            </w:r>
          </w:p>
        </w:tc>
        <w:tc>
          <w:tcPr>
            <w:tcW w:w="18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2{{EQU00133}}</w:t>
            </w:r>
            <w:ins w:id="159" w:author="Unknown">
              <w:r>
                <w:t>▓</w:t>
              </w:r>
            </w:ins>
            <w:r>
              <w:t>×</w:t>
            </w:r>
            <w:ins w:id="160" w:author="Unknown">
              <w:r>
                <w:t>▓</w:t>
              </w:r>
            </w:ins>
            <w:r>
              <w:t>2960</w:t>
            </w:r>
          </w:p>
        </w:tc>
      </w:tr>
      <w:tr w:rsidR="00B53295">
        <w:trPr>
          <w:divId w:val="715082243"/>
        </w:trPr>
        <w:tc>
          <w:tcPr>
            <w:tcW w:w="1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{{EQU00134}}</w:t>
            </w:r>
          </w:p>
        </w:tc>
        <w:tc>
          <w:tcPr>
            <w:tcW w:w="18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del w:id="161" w:author="Unknown">
              <w:r>
                <w:delText>-</w:delText>
              </w:r>
            </w:del>
            <w:ins w:id="162" w:author="Unknown">
              <w:r>
                <w:t>−</w:t>
              </w:r>
            </w:ins>
            <w:r>
              <w:t>1</w:t>
            </w:r>
          </w:p>
        </w:tc>
        <w:tc>
          <w:tcPr>
            <w:tcW w:w="18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1</w:t>
            </w:r>
          </w:p>
        </w:tc>
      </w:tr>
      <w:tr w:rsidR="00B53295">
        <w:trPr>
          <w:divId w:val="715082243"/>
        </w:trPr>
        <w:tc>
          <w:tcPr>
            <w:tcW w:w="1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lastRenderedPageBreak/>
              <w:t>{{EQU00135}}</w:t>
            </w:r>
          </w:p>
        </w:tc>
        <w:tc>
          <w:tcPr>
            <w:tcW w:w="18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0</w:t>
            </w:r>
          </w:p>
        </w:tc>
        <w:tc>
          <w:tcPr>
            <w:tcW w:w="18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1</w:t>
            </w:r>
          </w:p>
        </w:tc>
      </w:tr>
      <w:tr w:rsidR="00B53295">
        <w:trPr>
          <w:divId w:val="715082243"/>
        </w:trPr>
        <w:tc>
          <w:tcPr>
            <w:tcW w:w="1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{{EQU00136}}</w:t>
            </w:r>
          </w:p>
        </w:tc>
        <w:tc>
          <w:tcPr>
            <w:tcW w:w="18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2{{EQU00137}}</w:t>
            </w:r>
            <w:ins w:id="163" w:author="Unknown">
              <w:r>
                <w:t>▓</w:t>
              </w:r>
            </w:ins>
            <w:r>
              <w:t>×</w:t>
            </w:r>
            <w:ins w:id="164" w:author="Unknown">
              <w:r>
                <w:t>▓</w:t>
              </w:r>
            </w:ins>
            <w:r>
              <w:t>5965</w:t>
            </w:r>
          </w:p>
        </w:tc>
        <w:tc>
          <w:tcPr>
            <w:tcW w:w="18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2{{EQU00138}}</w:t>
            </w:r>
            <w:ins w:id="165" w:author="Unknown">
              <w:r>
                <w:t>▓</w:t>
              </w:r>
            </w:ins>
            <w:r>
              <w:t>×</w:t>
            </w:r>
            <w:ins w:id="166" w:author="Unknown">
              <w:r>
                <w:t>▓</w:t>
              </w:r>
            </w:ins>
            <w:r>
              <w:t>12</w:t>
            </w:r>
            <w:ins w:id="167" w:author="Unknown">
              <w:r>
                <w:t>,</w:t>
              </w:r>
            </w:ins>
            <w:r>
              <w:t>000</w:t>
            </w:r>
          </w:p>
        </w:tc>
      </w:tr>
      <w:tr w:rsidR="00B53295">
        <w:trPr>
          <w:divId w:val="715082243"/>
        </w:trPr>
        <w:tc>
          <w:tcPr>
            <w:tcW w:w="1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{{EQU00139}}</w:t>
            </w:r>
          </w:p>
        </w:tc>
        <w:tc>
          <w:tcPr>
            <w:tcW w:w="18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del w:id="168" w:author="Unknown">
              <w:r>
                <w:delText>-</w:delText>
              </w:r>
            </w:del>
            <w:ins w:id="169" w:author="Unknown">
              <w:r>
                <w:t>−</w:t>
              </w:r>
            </w:ins>
            <w:r>
              <w:t>1</w:t>
            </w:r>
          </w:p>
        </w:tc>
        <w:tc>
          <w:tcPr>
            <w:tcW w:w="18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1</w:t>
            </w:r>
          </w:p>
        </w:tc>
      </w:tr>
      <w:tr w:rsidR="00B53295">
        <w:trPr>
          <w:divId w:val="715082243"/>
        </w:trPr>
        <w:tc>
          <w:tcPr>
            <w:tcW w:w="1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{{EQU00140}}</w:t>
            </w:r>
          </w:p>
        </w:tc>
        <w:tc>
          <w:tcPr>
            <w:tcW w:w="18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0</w:t>
            </w:r>
          </w:p>
        </w:tc>
        <w:tc>
          <w:tcPr>
            <w:tcW w:w="18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1</w:t>
            </w:r>
          </w:p>
        </w:tc>
      </w:tr>
    </w:tbl>
    <w:p w:rsidR="00B53295" w:rsidRDefault="009F0CC9">
      <w:pPr>
        <w:pStyle w:val="TEXTIND"/>
        <w:divId w:val="715082243"/>
      </w:pPr>
      <w:r>
        <w:t xml:space="preserve">From </w:t>
      </w:r>
      <w:r>
        <w:rPr>
          <w:rStyle w:val="tablecallout1"/>
        </w:rPr>
        <w:t xml:space="preserve">Tables </w:t>
      </w:r>
      <w:hyperlink w:anchor="T3" w:tooltip="Table 3 and Table 4" w:history="1">
        <w:r>
          <w:rPr>
            <w:rStyle w:val="Hyperlink"/>
          </w:rPr>
          <w:t>3</w:t>
        </w:r>
      </w:hyperlink>
      <w:r>
        <w:rPr>
          <w:rStyle w:val="tablecallout1"/>
        </w:rPr>
        <w:t xml:space="preserve"> and </w:t>
      </w:r>
      <w:hyperlink w:anchor="T4" w:tooltip="Table 3 and Table 4" w:history="1">
        <w:r>
          <w:rPr>
            <w:rStyle w:val="Hyperlink"/>
          </w:rPr>
          <w:t>4</w:t>
        </w:r>
      </w:hyperlink>
      <w:r>
        <w:t>, it can be seen that the first filter is mainly for the first resonant mode and the second filter is mainly for the second resonant mode. From the transfer functions of the three filters, it can be seen that: the zero-order filter is equivalent to an all-pass filter with no phase change; the first-order filter varies between an all-pass filter and a high-pass filter as {{EQU00141}} changes; the second-order filter varies between an all-pass filter, a band-stop filter (trap filter) and a band-pass filter as {{EQU00142}} and {{EQU00143}} change. In addition, since the parameter {{EQU00144}} is independent of the filter structure, {{EQU00145}} is fixed to 1</w:t>
      </w:r>
      <w:ins w:id="170" w:author="Unknown">
        <w:r>
          <w:t>▓</w:t>
        </w:r>
      </w:ins>
      <w:r>
        <w:t>×</w:t>
      </w:r>
      <w:ins w:id="171" w:author="Unknown">
        <w:r>
          <w:t>▓</w:t>
        </w:r>
      </w:ins>
      <w:r>
        <w:t>10</w:t>
      </w:r>
      <w:ins w:id="172" w:author="Unknown">
        <w:r>
          <w:rPr>
            <w:vertAlign w:val="superscript"/>
          </w:rPr>
          <w:t>−</w:t>
        </w:r>
      </w:ins>
      <w:del w:id="173" w:author="Unknown">
        <w:r>
          <w:rPr>
            <w:vertAlign w:val="superscript"/>
          </w:rPr>
          <w:delText>-</w:delText>
        </w:r>
      </w:del>
      <w:r>
        <w:rPr>
          <w:vertAlign w:val="superscript"/>
        </w:rPr>
        <w:t>4</w:t>
      </w:r>
      <w:r>
        <w:t xml:space="preserve"> for the convenience of comparing and </w:t>
      </w:r>
      <w:proofErr w:type="spellStart"/>
      <w:r>
        <w:t>analyzing</w:t>
      </w:r>
      <w:proofErr w:type="spellEnd"/>
      <w:r>
        <w:t xml:space="preserve"> the simulation results of full-search and structure search.</w:t>
      </w:r>
    </w:p>
    <w:p w:rsidR="00B53295" w:rsidRDefault="009F0CC9">
      <w:pPr>
        <w:pStyle w:val="H2"/>
        <w:divId w:val="715082243"/>
      </w:pPr>
      <w:r>
        <w:rPr>
          <w:rStyle w:val="of"/>
          <w:i/>
          <w:iCs/>
        </w:rPr>
        <w:t xml:space="preserve">Hybrid </w:t>
      </w:r>
      <w:ins w:id="174" w:author="Unknown">
        <w:r>
          <w:rPr>
            <w:rStyle w:val="of"/>
            <w:i/>
            <w:iCs/>
          </w:rPr>
          <w:t>o</w:t>
        </w:r>
      </w:ins>
      <w:del w:id="175" w:author="Unknown">
        <w:r>
          <w:rPr>
            <w:rStyle w:val="of"/>
            <w:i/>
            <w:iCs/>
          </w:rPr>
          <w:delText>O</w:delText>
        </w:r>
      </w:del>
      <w:r>
        <w:rPr>
          <w:rStyle w:val="of"/>
          <w:i/>
          <w:iCs/>
        </w:rPr>
        <w:t>ptimization-</w:t>
      </w:r>
      <w:ins w:id="176" w:author="Unknown">
        <w:r>
          <w:rPr>
            <w:rStyle w:val="of"/>
            <w:i/>
            <w:iCs/>
          </w:rPr>
          <w:t>b</w:t>
        </w:r>
      </w:ins>
      <w:del w:id="177" w:author="Unknown">
        <w:r>
          <w:rPr>
            <w:rStyle w:val="of"/>
            <w:i/>
            <w:iCs/>
          </w:rPr>
          <w:delText>B</w:delText>
        </w:r>
      </w:del>
      <w:r>
        <w:rPr>
          <w:rStyle w:val="of"/>
          <w:i/>
          <w:iCs/>
        </w:rPr>
        <w:t xml:space="preserve">ased </w:t>
      </w:r>
      <w:ins w:id="178" w:author="Unknown">
        <w:r>
          <w:rPr>
            <w:rStyle w:val="of"/>
            <w:i/>
            <w:iCs/>
          </w:rPr>
          <w:t>c</w:t>
        </w:r>
      </w:ins>
      <w:del w:id="179" w:author="Unknown">
        <w:r>
          <w:rPr>
            <w:rStyle w:val="of"/>
            <w:i/>
            <w:iCs/>
          </w:rPr>
          <w:delText>C</w:delText>
        </w:r>
      </w:del>
      <w:r>
        <w:rPr>
          <w:rStyle w:val="of"/>
          <w:i/>
          <w:iCs/>
        </w:rPr>
        <w:t xml:space="preserve">ontroller </w:t>
      </w:r>
      <w:ins w:id="180" w:author="Unknown">
        <w:r>
          <w:rPr>
            <w:rStyle w:val="of"/>
            <w:i/>
            <w:iCs/>
          </w:rPr>
          <w:t>d</w:t>
        </w:r>
      </w:ins>
      <w:del w:id="181" w:author="Unknown">
        <w:r>
          <w:rPr>
            <w:rStyle w:val="of"/>
            <w:i/>
            <w:iCs/>
          </w:rPr>
          <w:delText>D</w:delText>
        </w:r>
      </w:del>
      <w:r>
        <w:rPr>
          <w:rStyle w:val="of"/>
          <w:i/>
          <w:iCs/>
        </w:rPr>
        <w:t xml:space="preserve">esign </w:t>
      </w:r>
      <w:ins w:id="182" w:author="Unknown">
        <w:r>
          <w:rPr>
            <w:rStyle w:val="of"/>
            <w:i/>
            <w:iCs/>
          </w:rPr>
          <w:t>m</w:t>
        </w:r>
      </w:ins>
      <w:del w:id="183" w:author="Unknown">
        <w:r>
          <w:rPr>
            <w:rStyle w:val="of"/>
            <w:i/>
            <w:iCs/>
          </w:rPr>
          <w:delText>M</w:delText>
        </w:r>
      </w:del>
      <w:r>
        <w:rPr>
          <w:rStyle w:val="of"/>
          <w:i/>
          <w:iCs/>
        </w:rPr>
        <w:t xml:space="preserve">ethod and </w:t>
      </w:r>
      <w:ins w:id="184" w:author="Unknown">
        <w:r>
          <w:rPr>
            <w:rStyle w:val="of"/>
            <w:i/>
            <w:iCs/>
          </w:rPr>
          <w:t>s</w:t>
        </w:r>
      </w:ins>
      <w:del w:id="185" w:author="Unknown">
        <w:r>
          <w:rPr>
            <w:rStyle w:val="of"/>
            <w:i/>
            <w:iCs/>
          </w:rPr>
          <w:delText>S</w:delText>
        </w:r>
      </w:del>
      <w:r>
        <w:rPr>
          <w:rStyle w:val="of"/>
          <w:i/>
          <w:iCs/>
        </w:rPr>
        <w:t xml:space="preserve">election of </w:t>
      </w:r>
      <w:ins w:id="186" w:author="Unknown">
        <w:r>
          <w:rPr>
            <w:rStyle w:val="of"/>
            <w:i/>
            <w:iCs/>
          </w:rPr>
          <w:t>f</w:t>
        </w:r>
      </w:ins>
      <w:del w:id="187" w:author="Unknown">
        <w:r>
          <w:rPr>
            <w:rStyle w:val="of"/>
            <w:i/>
            <w:iCs/>
          </w:rPr>
          <w:delText>F</w:delText>
        </w:r>
      </w:del>
      <w:r>
        <w:rPr>
          <w:rStyle w:val="of"/>
          <w:i/>
          <w:iCs/>
        </w:rPr>
        <w:t xml:space="preserve">itness </w:t>
      </w:r>
      <w:ins w:id="188" w:author="Unknown">
        <w:r>
          <w:rPr>
            <w:rStyle w:val="of"/>
            <w:i/>
            <w:iCs/>
          </w:rPr>
          <w:t>f</w:t>
        </w:r>
      </w:ins>
      <w:del w:id="189" w:author="Unknown">
        <w:r>
          <w:rPr>
            <w:rStyle w:val="of"/>
            <w:i/>
            <w:iCs/>
          </w:rPr>
          <w:delText>F</w:delText>
        </w:r>
      </w:del>
      <w:r>
        <w:rPr>
          <w:rStyle w:val="of"/>
          <w:i/>
          <w:iCs/>
        </w:rPr>
        <w:t>unction</w:t>
      </w:r>
    </w:p>
    <w:p w:rsidR="00B53295" w:rsidRDefault="009F0CC9">
      <w:pPr>
        <w:pStyle w:val="TEXT"/>
        <w:divId w:val="715082243"/>
      </w:pPr>
      <w:r>
        <w:t xml:space="preserve">From the analysis in </w:t>
      </w:r>
      <w:r>
        <w:rPr>
          <w:rStyle w:val="of"/>
        </w:rPr>
        <w:t xml:space="preserve">Section </w:t>
      </w:r>
      <w:hyperlink w:anchor="H5\.2" w:history="1">
        <w:r>
          <w:rPr>
            <w:rStyle w:val="Hyperlink"/>
          </w:rPr>
          <w:t>5.2</w:t>
        </w:r>
      </w:hyperlink>
      <w:r>
        <w:t>, it can be seen that the parameters to be optimized are {{EQU00146}} and {{EQU00147}}. Among them, {{EQU00148}} uses MATLAB</w:t>
      </w:r>
      <w:del w:id="190" w:author="Unknown">
        <w:r>
          <w:delText>'</w:delText>
        </w:r>
      </w:del>
      <w:ins w:id="191" w:author="Unknown">
        <w:r>
          <w:t>’</w:t>
        </w:r>
      </w:ins>
      <w:r>
        <w:t>s own function “</w:t>
      </w:r>
      <w:proofErr w:type="spellStart"/>
      <w:r>
        <w:t>pidtune</w:t>
      </w:r>
      <w:proofErr w:type="spellEnd"/>
      <w:r>
        <w:t>” for parameter tuning, while the parameter tuning of {{EQU00149}} is carried out using a genetic algorithm GA. The detailed design process is as follows:</w:t>
      </w:r>
    </w:p>
    <w:p w:rsidR="00B53295" w:rsidRDefault="009F0CC9">
      <w:pPr>
        <w:pStyle w:val="UL"/>
        <w:divId w:val="715082243"/>
      </w:pPr>
      <w:r>
        <w:rPr>
          <w:b/>
          <w:bCs/>
        </w:rPr>
        <w:t>Step 1</w:t>
      </w:r>
      <w:r>
        <w:t xml:space="preserve"> Randomly generate the initial population {{EQU00150}} (population number {{EQU00151}}) as the first generation ({{EQU00152}}).</w:t>
      </w:r>
    </w:p>
    <w:p w:rsidR="00B53295" w:rsidRDefault="009F0CC9">
      <w:pPr>
        <w:pStyle w:val="UL"/>
        <w:divId w:val="715082243"/>
      </w:pPr>
      <w:r>
        <w:rPr>
          <w:b/>
          <w:bCs/>
        </w:rPr>
        <w:t>Step 2</w:t>
      </w:r>
      <w:r>
        <w:t xml:space="preserve"> Obtain the PID parameters {{EQU00153}} applicable to the candidate of population {{EQU00154}} of {{EQU00155}} by the </w:t>
      </w:r>
      <w:proofErr w:type="spellStart"/>
      <w:r>
        <w:t>pidtune</w:t>
      </w:r>
      <w:proofErr w:type="spellEnd"/>
      <w:r>
        <w:t xml:space="preserve"> function, which can automatically adjust the controlled objects under the specified phase margin according to the user requirements (signal tracking, interference suppression).</w:t>
      </w:r>
    </w:p>
    <w:p w:rsidR="00B53295" w:rsidRDefault="009F0CC9">
      <w:pPr>
        <w:pStyle w:val="UL"/>
        <w:divId w:val="715082243"/>
      </w:pPr>
      <w:r>
        <w:rPr>
          <w:b/>
          <w:bCs/>
        </w:rPr>
        <w:t>Step 3</w:t>
      </w:r>
      <w:r>
        <w:t xml:space="preserve"> According to the defined fitness function, the fitness scores {{EQU00156}} of all individuals are evaluated with {{EQU00157}} and {{EQU00158}} to obtain the elite parameters {{EQU00159</w:t>
      </w:r>
      <w:proofErr w:type="gramStart"/>
      <w:r>
        <w:t>}}for</w:t>
      </w:r>
      <w:proofErr w:type="gramEnd"/>
      <w:r>
        <w:t xml:space="preserve"> elite individuals.</w:t>
      </w:r>
    </w:p>
    <w:p w:rsidR="00B53295" w:rsidRDefault="009F0CC9">
      <w:pPr>
        <w:pStyle w:val="UL"/>
        <w:divId w:val="715082243"/>
      </w:pPr>
      <w:r>
        <w:rPr>
          <w:b/>
          <w:bCs/>
        </w:rPr>
        <w:t>Step 4</w:t>
      </w:r>
      <w:r>
        <w:t xml:space="preserve"> If the generated {{EQU00160}} is less than the specified number {{EQU00161}}, then {{EQU00162}} and go to step 5; otherwise, go to step 6.</w:t>
      </w:r>
    </w:p>
    <w:p w:rsidR="00B53295" w:rsidRDefault="009F0CC9">
      <w:pPr>
        <w:pStyle w:val="UL"/>
        <w:divId w:val="715082243"/>
      </w:pPr>
      <w:r>
        <w:rPr>
          <w:b/>
          <w:bCs/>
        </w:rPr>
        <w:t>Step 5</w:t>
      </w:r>
      <w:r>
        <w:t xml:space="preserve"> Perform genetic operations, such as selection, crossover and mutation, and generate a new population {{EQU00163}} for the next generation. then {{EQU00164}}. Repeat steps 2</w:t>
      </w:r>
      <w:r>
        <w:rPr>
          <w:rFonts w:ascii="Cambria Math" w:hAnsi="Cambria Math" w:cs="Cambria Math"/>
        </w:rPr>
        <w:t>∼</w:t>
      </w:r>
      <w:r>
        <w:t>5.</w:t>
      </w:r>
    </w:p>
    <w:p w:rsidR="00B53295" w:rsidRDefault="009F0CC9">
      <w:pPr>
        <w:pStyle w:val="UL"/>
        <w:divId w:val="715082243"/>
      </w:pPr>
      <w:r>
        <w:rPr>
          <w:b/>
          <w:bCs/>
        </w:rPr>
        <w:lastRenderedPageBreak/>
        <w:t>Step 6</w:t>
      </w:r>
      <w:r>
        <w:t xml:space="preserve"> Use elites {{EQU00165}} and {{EQU00166}} to obtain the desired {{EQU00167}}. This extends the control bandwidth while meeting specific stability margins.</w:t>
      </w:r>
    </w:p>
    <w:p w:rsidR="00B53295" w:rsidRDefault="009F0CC9">
      <w:pPr>
        <w:pStyle w:val="TEXT"/>
        <w:divId w:val="715082243"/>
      </w:pPr>
      <w:r>
        <w:t>Based on iterative experiments, the final fitness function is determined as:</w:t>
      </w:r>
    </w:p>
    <w:p w:rsidR="00B53295" w:rsidRDefault="009F0CC9">
      <w:pPr>
        <w:pStyle w:val="EQ"/>
        <w:divId w:val="715082243"/>
      </w:pPr>
      <w:r>
        <w:t>{{EQU00168}}</w:t>
      </w:r>
    </w:p>
    <w:p w:rsidR="00B53295" w:rsidRDefault="009F0CC9">
      <w:pPr>
        <w:pStyle w:val="EQ"/>
        <w:divId w:val="715082243"/>
      </w:pPr>
      <w:r>
        <w:t>{{EQU00169}}</w:t>
      </w:r>
    </w:p>
    <w:p w:rsidR="00B53295" w:rsidRDefault="009F0CC9">
      <w:pPr>
        <w:pStyle w:val="EQ"/>
        <w:divId w:val="715082243"/>
      </w:pPr>
      <w:r>
        <w:t>{{EQU00170}}</w:t>
      </w:r>
    </w:p>
    <w:p w:rsidR="00B53295" w:rsidRDefault="009F0CC9">
      <w:pPr>
        <w:pStyle w:val="TEXT"/>
        <w:divId w:val="715082243"/>
      </w:pPr>
      <w:r>
        <w:t xml:space="preserve">Refer to </w:t>
      </w:r>
      <w:r>
        <w:rPr>
          <w:rStyle w:val="of"/>
        </w:rPr>
        <w:t xml:space="preserve">Section </w:t>
      </w:r>
      <w:hyperlink w:anchor="H3\.4" w:history="1">
        <w:r>
          <w:rPr>
            <w:rStyle w:val="Hyperlink"/>
          </w:rPr>
          <w:t>3.4</w:t>
        </w:r>
      </w:hyperlink>
      <w:r>
        <w:t xml:space="preserve"> for other settings of the genetic algorithm.</w:t>
      </w:r>
    </w:p>
    <w:p w:rsidR="00B53295" w:rsidRDefault="009F0CC9">
      <w:pPr>
        <w:pStyle w:val="H2"/>
        <w:divId w:val="715082243"/>
      </w:pPr>
      <w:r>
        <w:rPr>
          <w:rStyle w:val="of"/>
          <w:i/>
          <w:iCs/>
        </w:rPr>
        <w:t xml:space="preserve">Design of LSTM </w:t>
      </w:r>
      <w:ins w:id="192" w:author="Unknown">
        <w:r>
          <w:rPr>
            <w:rStyle w:val="of"/>
            <w:i/>
            <w:iCs/>
          </w:rPr>
          <w:t>n</w:t>
        </w:r>
      </w:ins>
      <w:del w:id="193" w:author="Unknown">
        <w:r>
          <w:rPr>
            <w:rStyle w:val="of"/>
            <w:i/>
            <w:iCs/>
          </w:rPr>
          <w:delText>N</w:delText>
        </w:r>
      </w:del>
      <w:r>
        <w:rPr>
          <w:rStyle w:val="of"/>
          <w:i/>
          <w:iCs/>
        </w:rPr>
        <w:t xml:space="preserve">etworks and </w:t>
      </w:r>
      <w:ins w:id="194" w:author="Unknown">
        <w:r>
          <w:rPr>
            <w:rStyle w:val="of"/>
            <w:i/>
            <w:iCs/>
          </w:rPr>
          <w:t>s</w:t>
        </w:r>
      </w:ins>
      <w:del w:id="195" w:author="Unknown">
        <w:r>
          <w:rPr>
            <w:rStyle w:val="of"/>
            <w:i/>
            <w:iCs/>
          </w:rPr>
          <w:delText>S</w:delText>
        </w:r>
      </w:del>
      <w:r>
        <w:rPr>
          <w:rStyle w:val="of"/>
          <w:i/>
          <w:iCs/>
        </w:rPr>
        <w:t xml:space="preserve">election of </w:t>
      </w:r>
      <w:ins w:id="196" w:author="Unknown">
        <w:r>
          <w:rPr>
            <w:rStyle w:val="of"/>
            <w:i/>
            <w:iCs/>
          </w:rPr>
          <w:t>o</w:t>
        </w:r>
      </w:ins>
      <w:del w:id="197" w:author="Unknown">
        <w:r>
          <w:rPr>
            <w:rStyle w:val="of"/>
            <w:i/>
            <w:iCs/>
          </w:rPr>
          <w:delText>O</w:delText>
        </w:r>
      </w:del>
      <w:r>
        <w:rPr>
          <w:rStyle w:val="of"/>
          <w:i/>
          <w:iCs/>
        </w:rPr>
        <w:t>ptimizers</w:t>
      </w:r>
    </w:p>
    <w:p w:rsidR="00B53295" w:rsidRDefault="009F0CC9">
      <w:pPr>
        <w:pStyle w:val="TEXT"/>
        <w:divId w:val="715082243"/>
      </w:pPr>
      <w:r>
        <w:t xml:space="preserve">For the controlled object of this example, the number of filters is determined to be 2 according to the analysis in </w:t>
      </w:r>
      <w:r>
        <w:rPr>
          <w:rStyle w:val="of"/>
        </w:rPr>
        <w:t xml:space="preserve">Section </w:t>
      </w:r>
      <w:hyperlink w:anchor="H5\.2" w:history="1">
        <w:r>
          <w:rPr>
            <w:rStyle w:val="Hyperlink"/>
          </w:rPr>
          <w:t>5.2</w:t>
        </w:r>
      </w:hyperlink>
      <w:r>
        <w:t>, and what needs to be determined is the order of the two filters.</w:t>
      </w:r>
    </w:p>
    <w:p w:rsidR="00B53295" w:rsidRDefault="009F0CC9">
      <w:pPr>
        <w:pStyle w:val="TEXTIND"/>
        <w:divId w:val="715082243"/>
      </w:pPr>
      <w:r>
        <w:t xml:space="preserve">The number of output categories of the LSTM is 3, representing three filters. the input size of the LSTM is 1, and the length of the input stream is 2, representing two filters respectively. The number of hidden cells is 10. The network architecture is shown in </w:t>
      </w:r>
      <w:r>
        <w:rPr>
          <w:rStyle w:val="figurecallout1"/>
        </w:rPr>
        <w:t xml:space="preserve">Figure </w:t>
      </w:r>
      <w:hyperlink w:anchor="F14" w:tooltip="Fig. 14" w:history="1">
        <w:r>
          <w:rPr>
            <w:rStyle w:val="Hyperlink"/>
          </w:rPr>
          <w:t>14</w:t>
        </w:r>
      </w:hyperlink>
      <w:r>
        <w:t>.</w:t>
      </w:r>
    </w:p>
    <w:p w:rsidR="00B53295" w:rsidRDefault="009F0CC9">
      <w:pPr>
        <w:pStyle w:val="CL"/>
        <w:divId w:val="715082243"/>
      </w:pPr>
      <w:r>
        <w:t>[FIGURE 14 ABOUT HERE]</w:t>
      </w:r>
    </w:p>
    <w:p w:rsidR="00B53295" w:rsidRDefault="009F0CC9">
      <w:pPr>
        <w:pStyle w:val="CPB"/>
        <w:divId w:val="715082243"/>
      </w:pPr>
      <w:r>
        <w:t>Figure 14.</w:t>
      </w:r>
    </w:p>
    <w:p w:rsidR="00B53295" w:rsidRDefault="009F0CC9">
      <w:pPr>
        <w:pStyle w:val="CP"/>
        <w:divId w:val="715082243"/>
      </w:pPr>
      <w:r>
        <w:t>The architecture of this LSTM.</w:t>
      </w:r>
    </w:p>
    <w:p w:rsidR="00B53295" w:rsidRDefault="009F0CC9">
      <w:pPr>
        <w:pStyle w:val="TEXTIND"/>
        <w:divId w:val="715082243"/>
      </w:pPr>
      <w:r>
        <w:rPr>
          <w:rStyle w:val="figurecallout1"/>
        </w:rPr>
        <w:t xml:space="preserve">Figure </w:t>
      </w:r>
      <w:hyperlink w:anchor="F15" w:tooltip="Fig. 15" w:history="1">
        <w:r>
          <w:rPr>
            <w:rStyle w:val="Hyperlink"/>
          </w:rPr>
          <w:t>15</w:t>
        </w:r>
      </w:hyperlink>
      <w:r>
        <w:t xml:space="preserve"> shows an example where (a) represents the filter structure corresponding to the output of this LSTM recurrent cell, and (b) indicates that the sampled output results of this LSTM recurrent cell. Unlike </w:t>
      </w:r>
      <w:r>
        <w:rPr>
          <w:rStyle w:val="of"/>
        </w:rPr>
        <w:t xml:space="preserve">Section </w:t>
      </w:r>
      <w:hyperlink w:anchor="H4\.1" w:history="1">
        <w:r>
          <w:rPr>
            <w:rStyle w:val="Hyperlink"/>
          </w:rPr>
          <w:t>4.1</w:t>
        </w:r>
      </w:hyperlink>
      <w:r>
        <w:t xml:space="preserve"> only two filter structures need to be determined here.</w:t>
      </w:r>
    </w:p>
    <w:p w:rsidR="00B53295" w:rsidRDefault="009F0CC9">
      <w:pPr>
        <w:pStyle w:val="CL"/>
        <w:divId w:val="715082243"/>
      </w:pPr>
      <w:r>
        <w:t>[FIGURE 15 ABOUT HERE]</w:t>
      </w:r>
    </w:p>
    <w:p w:rsidR="00B53295" w:rsidRDefault="009F0CC9">
      <w:pPr>
        <w:pStyle w:val="CPB"/>
        <w:divId w:val="715082243"/>
      </w:pPr>
      <w:r>
        <w:t>Figure 15.</w:t>
      </w:r>
    </w:p>
    <w:p w:rsidR="00B53295" w:rsidRDefault="009F0CC9">
      <w:pPr>
        <w:pStyle w:val="CP"/>
        <w:divId w:val="715082243"/>
      </w:pPr>
      <w:r>
        <w:t>An example of this LSTM recurrent cell:</w:t>
      </w:r>
      <w:ins w:id="198" w:author="Unknown">
        <w:r>
          <w:t xml:space="preserve"> </w:t>
        </w:r>
      </w:ins>
      <w:r>
        <w:rPr>
          <w:rStyle w:val="partlabelpartlabelchange2"/>
        </w:rPr>
        <w:t>(a)</w:t>
      </w:r>
      <w:r>
        <w:t xml:space="preserve"> the sampled output results of this LSTM recurrent cell and</w:t>
      </w:r>
      <w:ins w:id="199" w:author="Unknown">
        <w:r>
          <w:t xml:space="preserve"> </w:t>
        </w:r>
      </w:ins>
      <w:r>
        <w:rPr>
          <w:rStyle w:val="partlabelpartlabelchange3"/>
        </w:rPr>
        <w:t>(b)</w:t>
      </w:r>
      <w:r>
        <w:t xml:space="preserve"> the filter structure corresponding to the output of this LSTM recurrent cell.</w:t>
      </w:r>
    </w:p>
    <w:p w:rsidR="00B53295" w:rsidRDefault="009F0CC9">
      <w:pPr>
        <w:pStyle w:val="TEXTIND"/>
        <w:divId w:val="715082243"/>
      </w:pPr>
      <w:r>
        <w:t>For the optimizer, the learning rate is experimentally found to be the key parameter. Too high a learning rate will lead to too fast convergence, and the Generator may not search sufficiently for various structures and may even converge to non-optimal structures; too low a learning rate will lead to insignificant convergence. To achieve a lightweight optimizer, the SGDM is modified as follows, drawing on Adam</w:t>
      </w:r>
      <w:del w:id="200" w:author="Unknown">
        <w:r>
          <w:delText>'</w:delText>
        </w:r>
      </w:del>
      <w:ins w:id="201" w:author="Unknown">
        <w:r>
          <w:t>’</w:t>
        </w:r>
      </w:ins>
      <w:r>
        <w:t>s idea:</w:t>
      </w:r>
    </w:p>
    <w:p w:rsidR="00B53295" w:rsidRDefault="009F0CC9">
      <w:pPr>
        <w:pStyle w:val="EQ"/>
        <w:divId w:val="715082243"/>
      </w:pPr>
      <w:r>
        <w:t>{{EQU00171}}</w:t>
      </w:r>
    </w:p>
    <w:p w:rsidR="00B53295" w:rsidRDefault="009F0CC9">
      <w:pPr>
        <w:pStyle w:val="TEXT"/>
        <w:divId w:val="715082243"/>
      </w:pPr>
      <w:r>
        <w:lastRenderedPageBreak/>
        <w:t xml:space="preserve">The decay of the learning rate is linked to the number of iterations, which not only realizes the adaptive update of the learning rate, but also makes the decay process of the learning rate smoother. After several experiments, the initial learning rate </w:t>
      </w:r>
      <w:proofErr w:type="spellStart"/>
      <w:r>
        <w:rPr>
          <w:b/>
          <w:bCs/>
        </w:rPr>
        <w:t>initialLearnRate</w:t>
      </w:r>
      <w:proofErr w:type="spellEnd"/>
      <w:r>
        <w:t xml:space="preserve"> is taken as 0.003 and the decay rate </w:t>
      </w:r>
      <w:r>
        <w:rPr>
          <w:b/>
          <w:bCs/>
        </w:rPr>
        <w:t>decay</w:t>
      </w:r>
      <w:r>
        <w:t xml:space="preserve"> is taken as 0.01.</w:t>
      </w:r>
    </w:p>
    <w:p w:rsidR="00B53295" w:rsidRDefault="009F0CC9">
      <w:pPr>
        <w:pStyle w:val="H2"/>
        <w:divId w:val="715082243"/>
      </w:pPr>
      <w:r>
        <w:rPr>
          <w:rStyle w:val="of"/>
          <w:i/>
          <w:iCs/>
        </w:rPr>
        <w:t>Results</w:t>
      </w:r>
    </w:p>
    <w:p w:rsidR="00B53295" w:rsidRDefault="009F0CC9">
      <w:pPr>
        <w:pStyle w:val="TEXT"/>
        <w:divId w:val="715082243"/>
      </w:pPr>
      <w:r>
        <w:t>Set the number of LSTM network update iterations to stop when a certain structure reaches 100 first. The results are as follows:</w:t>
      </w:r>
    </w:p>
    <w:p w:rsidR="00B53295" w:rsidRDefault="009F0CC9">
      <w:pPr>
        <w:pStyle w:val="TEXTIND"/>
        <w:divId w:val="715082243"/>
      </w:pPr>
      <w:r>
        <w:t xml:space="preserve">As can be seen in </w:t>
      </w:r>
      <w:r>
        <w:rPr>
          <w:rStyle w:val="figurecallout1"/>
        </w:rPr>
        <w:t xml:space="preserve">Figure </w:t>
      </w:r>
      <w:hyperlink w:anchor="F16" w:tooltip="Fig. 16" w:history="1">
        <w:r>
          <w:rPr>
            <w:rStyle w:val="Hyperlink"/>
          </w:rPr>
          <w:t>16</w:t>
        </w:r>
      </w:hyperlink>
      <w:r>
        <w:t xml:space="preserve">, the filter structure converges to the 2nd order-2nd order form. the output of the LSTM is shown in </w:t>
      </w:r>
      <w:r>
        <w:rPr>
          <w:rStyle w:val="tablecallout1"/>
        </w:rPr>
        <w:t xml:space="preserve">Table </w:t>
      </w:r>
      <w:hyperlink w:anchor="T5" w:tooltip="Table 5" w:history="1">
        <w:r>
          <w:rPr>
            <w:rStyle w:val="Hyperlink"/>
          </w:rPr>
          <w:t>5</w:t>
        </w:r>
      </w:hyperlink>
      <w:r>
        <w:t xml:space="preserve">. </w:t>
      </w:r>
      <w:r>
        <w:rPr>
          <w:rStyle w:val="figurecallout1"/>
        </w:rPr>
        <w:t xml:space="preserve">Figure </w:t>
      </w:r>
      <w:hyperlink w:anchor="F17" w:tooltip="Fig. 17" w:history="1">
        <w:r>
          <w:rPr>
            <w:rStyle w:val="Hyperlink"/>
          </w:rPr>
          <w:t>17</w:t>
        </w:r>
      </w:hyperlink>
      <w:r>
        <w:t xml:space="preserve"> shows the comparison of the Bode plot before and after filtering, where SG1 and SG2 denote the sensitivity gain at the two resonant frequencies, respectively, and it can be seen that the first resonance frequency has a significant decrease in sensitivity, while the second resonance frequency has a small decrease in sensitivity.</w:t>
      </w:r>
    </w:p>
    <w:p w:rsidR="00B53295" w:rsidRDefault="009F0CC9">
      <w:pPr>
        <w:pStyle w:val="CL"/>
        <w:divId w:val="715082243"/>
      </w:pPr>
      <w:r>
        <w:t>[FIGURES 16 AND 17 ABOUT HERE]</w:t>
      </w:r>
    </w:p>
    <w:p w:rsidR="00B53295" w:rsidRDefault="009F0CC9">
      <w:pPr>
        <w:pStyle w:val="CPB"/>
        <w:divId w:val="715082243"/>
      </w:pPr>
      <w:r>
        <w:t>Figure 16.</w:t>
      </w:r>
    </w:p>
    <w:p w:rsidR="00B53295" w:rsidRDefault="009F0CC9">
      <w:pPr>
        <w:pStyle w:val="CP"/>
        <w:divId w:val="715082243"/>
      </w:pPr>
      <w:r>
        <w:t>Simulation results:</w:t>
      </w:r>
      <w:ins w:id="202" w:author="Unknown">
        <w:r>
          <w:t xml:space="preserve"> </w:t>
        </w:r>
      </w:ins>
      <w:r>
        <w:rPr>
          <w:rStyle w:val="partlabelpartlabelchange4"/>
        </w:rPr>
        <w:t>(a)</w:t>
      </w:r>
      <w:r>
        <w:t xml:space="preserve"> number of iterations per structure,</w:t>
      </w:r>
      <w:ins w:id="203" w:author="Unknown">
        <w:r>
          <w:t xml:space="preserve"> </w:t>
        </w:r>
      </w:ins>
      <w:r>
        <w:rPr>
          <w:rStyle w:val="partlabelpartlabelchange5"/>
        </w:rPr>
        <w:t>(b)</w:t>
      </w:r>
      <w:r>
        <w:t xml:space="preserve"> loss function with baseline,</w:t>
      </w:r>
      <w:ins w:id="204" w:author="Unknown">
        <w:r>
          <w:t xml:space="preserve"> </w:t>
        </w:r>
      </w:ins>
      <w:r>
        <w:rPr>
          <w:rStyle w:val="partlabelpartlabelchange6"/>
        </w:rPr>
        <w:t>(c)</w:t>
      </w:r>
      <w:r>
        <w:t xml:space="preserve"> output of the first time step of the LSTM, and</w:t>
      </w:r>
      <w:ins w:id="205" w:author="Unknown">
        <w:r>
          <w:t xml:space="preserve"> </w:t>
        </w:r>
      </w:ins>
      <w:r>
        <w:rPr>
          <w:rStyle w:val="partlabelpartlabelchange7"/>
        </w:rPr>
        <w:t>(d)</w:t>
      </w:r>
      <w:r>
        <w:t xml:space="preserve"> output of the second time step of the LSTM.</w:t>
      </w:r>
    </w:p>
    <w:p w:rsidR="00B53295" w:rsidRDefault="009F0CC9">
      <w:pPr>
        <w:pStyle w:val="CPB"/>
        <w:divId w:val="715082243"/>
      </w:pPr>
      <w:r>
        <w:t>Table 5.</w:t>
      </w:r>
    </w:p>
    <w:p w:rsidR="00B53295" w:rsidRDefault="009F0CC9">
      <w:pPr>
        <w:pStyle w:val="CP"/>
        <w:divId w:val="715082243"/>
      </w:pPr>
      <w:r>
        <w:t>Output of LSTM.</w:t>
      </w:r>
    </w:p>
    <w:tbl>
      <w:tblPr>
        <w:tblW w:w="5000" w:type="pct"/>
        <w:tblCellMar>
          <w:left w:w="0" w:type="dxa"/>
          <w:right w:w="0" w:type="dxa"/>
        </w:tblCellMar>
        <w:tblLook w:val="04A0" w:firstRow="1" w:lastRow="0" w:firstColumn="1" w:lastColumn="0" w:noHBand="0" w:noVBand="1"/>
      </w:tblPr>
      <w:tblGrid>
        <w:gridCol w:w="1379"/>
        <w:gridCol w:w="1930"/>
        <w:gridCol w:w="5697"/>
      </w:tblGrid>
      <w:tr w:rsidR="00B53295">
        <w:trPr>
          <w:divId w:val="715082243"/>
        </w:trPr>
        <w:tc>
          <w:tcPr>
            <w:tcW w:w="7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B53295">
            <w:pPr>
              <w:pStyle w:val="TCH"/>
            </w:pPr>
          </w:p>
        </w:tc>
        <w:tc>
          <w:tcPr>
            <w:tcW w:w="10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53295" w:rsidRDefault="009F0CC9">
            <w:pPr>
              <w:pStyle w:val="TCH"/>
            </w:pPr>
            <w:r>
              <w:t>The first filter</w:t>
            </w:r>
          </w:p>
        </w:tc>
        <w:tc>
          <w:tcPr>
            <w:tcW w:w="31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53295" w:rsidRDefault="009F0CC9">
            <w:pPr>
              <w:pStyle w:val="TCH"/>
            </w:pPr>
            <w:r>
              <w:t>The second filter (when the input is of 2nd-order)</w:t>
            </w:r>
          </w:p>
        </w:tc>
      </w:tr>
      <w:tr w:rsidR="00B53295">
        <w:trPr>
          <w:divId w:val="715082243"/>
        </w:trPr>
        <w:tc>
          <w:tcPr>
            <w:tcW w:w="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0-order</w:t>
            </w:r>
          </w:p>
        </w:tc>
        <w:tc>
          <w:tcPr>
            <w:tcW w:w="10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0.0206</w:t>
            </w:r>
          </w:p>
        </w:tc>
        <w:tc>
          <w:tcPr>
            <w:tcW w:w="31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0.0176</w:t>
            </w:r>
          </w:p>
        </w:tc>
      </w:tr>
      <w:tr w:rsidR="00B53295">
        <w:trPr>
          <w:divId w:val="715082243"/>
        </w:trPr>
        <w:tc>
          <w:tcPr>
            <w:tcW w:w="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1st-order</w:t>
            </w:r>
          </w:p>
        </w:tc>
        <w:tc>
          <w:tcPr>
            <w:tcW w:w="10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0.0189</w:t>
            </w:r>
          </w:p>
        </w:tc>
        <w:tc>
          <w:tcPr>
            <w:tcW w:w="31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0.0119</w:t>
            </w:r>
          </w:p>
        </w:tc>
      </w:tr>
      <w:tr w:rsidR="00B53295">
        <w:trPr>
          <w:divId w:val="715082243"/>
        </w:trPr>
        <w:tc>
          <w:tcPr>
            <w:tcW w:w="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2nd-order</w:t>
            </w:r>
          </w:p>
        </w:tc>
        <w:tc>
          <w:tcPr>
            <w:tcW w:w="10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0.9606</w:t>
            </w:r>
          </w:p>
        </w:tc>
        <w:tc>
          <w:tcPr>
            <w:tcW w:w="31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53295" w:rsidRDefault="009F0CC9">
            <w:pPr>
              <w:pStyle w:val="TT"/>
            </w:pPr>
            <w:r>
              <w:t>0.9705</w:t>
            </w:r>
          </w:p>
        </w:tc>
      </w:tr>
    </w:tbl>
    <w:p w:rsidR="00B53295" w:rsidRDefault="009F0CC9">
      <w:pPr>
        <w:pStyle w:val="CPB"/>
        <w:divId w:val="715082243"/>
      </w:pPr>
      <w:r>
        <w:t>Figure 17.</w:t>
      </w:r>
    </w:p>
    <w:p w:rsidR="00B53295" w:rsidRDefault="009F0CC9">
      <w:pPr>
        <w:pStyle w:val="CP"/>
        <w:divId w:val="715082243"/>
      </w:pPr>
      <w:r>
        <w:t>Comparison of Bode plot before and after filtering.</w:t>
      </w:r>
    </w:p>
    <w:p w:rsidR="00B53295" w:rsidRDefault="009F0CC9">
      <w:pPr>
        <w:pStyle w:val="TEXTIND"/>
        <w:divId w:val="715082243"/>
      </w:pPr>
      <w:r>
        <w:t xml:space="preserve">For comparison, the conventional exhaustive method was used for the experiments, and the results are shown in </w:t>
      </w:r>
      <w:r>
        <w:rPr>
          <w:rStyle w:val="tablecallout1"/>
        </w:rPr>
        <w:t xml:space="preserve">Table </w:t>
      </w:r>
      <w:hyperlink w:anchor="T6" w:tooltip="Table 6" w:history="1">
        <w:r>
          <w:rPr>
            <w:rStyle w:val="Hyperlink"/>
          </w:rPr>
          <w:t>6</w:t>
        </w:r>
      </w:hyperlink>
      <w:r>
        <w:t xml:space="preserve">. It can be seen that: (1) The optimal structure form is PID-2nd-2nd; (2) The structure of the first filter is critical to the system bandwidth; (3) The controller structure search and parameter optimization method used in this example can effectively converge to the optimal structure, and the control performance is close to the optimal control performance of the full-search method; (4) Compared to the full-search </w:t>
      </w:r>
      <w:r>
        <w:lastRenderedPageBreak/>
        <w:t>method, the number of iterations and the time consumed by the method used in this example is only 15%.</w:t>
      </w:r>
    </w:p>
    <w:p w:rsidR="00B53295" w:rsidRDefault="009F0CC9">
      <w:pPr>
        <w:pStyle w:val="CPB"/>
        <w:divId w:val="715082243"/>
      </w:pPr>
      <w:r>
        <w:t>Table 6.</w:t>
      </w:r>
    </w:p>
    <w:p w:rsidR="00B53295" w:rsidRDefault="009F0CC9">
      <w:pPr>
        <w:pStyle w:val="CP"/>
        <w:divId w:val="715082243"/>
      </w:pPr>
      <w:r>
        <w:t>Comparison of simulation results of two methods.</w:t>
      </w:r>
    </w:p>
    <w:tbl>
      <w:tblPr>
        <w:tblW w:w="5000" w:type="pct"/>
        <w:tblCellMar>
          <w:left w:w="0" w:type="dxa"/>
          <w:right w:w="0" w:type="dxa"/>
        </w:tblCellMar>
        <w:tblLook w:val="04A0" w:firstRow="1" w:lastRow="0" w:firstColumn="1" w:lastColumn="0" w:noHBand="0" w:noVBand="1"/>
      </w:tblPr>
      <w:tblGrid>
        <w:gridCol w:w="1146"/>
        <w:gridCol w:w="1096"/>
        <w:gridCol w:w="876"/>
        <w:gridCol w:w="636"/>
        <w:gridCol w:w="636"/>
        <w:gridCol w:w="1716"/>
        <w:gridCol w:w="772"/>
        <w:gridCol w:w="652"/>
        <w:gridCol w:w="1476"/>
      </w:tblGrid>
      <w:tr w:rsidR="00B53295">
        <w:trPr>
          <w:divId w:val="715082243"/>
        </w:trPr>
        <w:tc>
          <w:tcPr>
            <w:tcW w:w="7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CH"/>
            </w:pPr>
            <w:r>
              <w:t>Method</w:t>
            </w:r>
          </w:p>
        </w:tc>
        <w:tc>
          <w:tcPr>
            <w:tcW w:w="70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CH"/>
            </w:pPr>
            <w:r>
              <w:t>Structure</w:t>
            </w:r>
          </w:p>
        </w:tc>
        <w:tc>
          <w:tcPr>
            <w:tcW w:w="45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CH"/>
            </w:pPr>
            <w:proofErr w:type="spellStart"/>
            <w:r>
              <w:t>BW</w:t>
            </w:r>
            <w:r>
              <w:rPr>
                <w:rFonts w:ascii="MS Gothic" w:eastAsia="MS Gothic" w:hAnsi="MS Gothic" w:cs="MS Gothic" w:hint="eastAsia"/>
              </w:rPr>
              <w:t>（</w:t>
            </w:r>
            <w:r>
              <w:t>rad</w:t>
            </w:r>
            <w:proofErr w:type="spellEnd"/>
            <w:r>
              <w:t>/s</w:t>
            </w:r>
            <w:r>
              <w:rPr>
                <w:rFonts w:ascii="MS Gothic" w:eastAsia="MS Gothic" w:hAnsi="MS Gothic" w:cs="MS Gothic" w:hint="eastAsia"/>
              </w:rPr>
              <w:t>）</w:t>
            </w:r>
          </w:p>
        </w:tc>
        <w:tc>
          <w:tcPr>
            <w:tcW w:w="40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CH"/>
            </w:pPr>
            <w:r>
              <w:t>GM</w:t>
            </w:r>
          </w:p>
        </w:tc>
        <w:tc>
          <w:tcPr>
            <w:tcW w:w="55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CH"/>
            </w:pPr>
            <w:proofErr w:type="spellStart"/>
            <w:r>
              <w:t>PM</w:t>
            </w:r>
            <w:r>
              <w:rPr>
                <w:rFonts w:ascii="MS Gothic" w:eastAsia="MS Gothic" w:hAnsi="MS Gothic" w:cs="MS Gothic" w:hint="eastAsia"/>
              </w:rPr>
              <w:t>（</w:t>
            </w:r>
            <w:r>
              <w:t>deg</w:t>
            </w:r>
            <w:proofErr w:type="spellEnd"/>
            <w:r>
              <w:rPr>
                <w:rFonts w:ascii="MS Gothic" w:eastAsia="MS Gothic" w:hAnsi="MS Gothic" w:cs="MS Gothic" w:hint="eastAsia"/>
              </w:rPr>
              <w:t>）</w:t>
            </w:r>
          </w:p>
        </w:tc>
        <w:tc>
          <w:tcPr>
            <w:tcW w:w="55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CH"/>
            </w:pPr>
            <w:r>
              <w:t>Fitness</w:t>
            </w:r>
          </w:p>
        </w:tc>
        <w:tc>
          <w:tcPr>
            <w:tcW w:w="40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CH"/>
            </w:pPr>
            <w:r>
              <w:t>SG1</w:t>
            </w:r>
          </w:p>
          <w:p w:rsidR="00B53295" w:rsidRDefault="009F0CC9">
            <w:pPr>
              <w:pStyle w:val="TCH"/>
            </w:pPr>
            <w:r>
              <w:rPr>
                <w:rFonts w:ascii="MS Gothic" w:eastAsia="MS Gothic" w:hAnsi="MS Gothic" w:cs="MS Gothic" w:hint="eastAsia"/>
              </w:rPr>
              <w:t>（</w:t>
            </w:r>
            <w:r>
              <w:t>dB</w:t>
            </w:r>
            <w:r>
              <w:rPr>
                <w:rFonts w:ascii="MS Gothic" w:eastAsia="MS Gothic" w:hAnsi="MS Gothic" w:cs="MS Gothic" w:hint="eastAsia"/>
              </w:rPr>
              <w:t>）</w:t>
            </w:r>
          </w:p>
        </w:tc>
        <w:tc>
          <w:tcPr>
            <w:tcW w:w="40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CH"/>
            </w:pPr>
            <w:r>
              <w:t>SG2</w:t>
            </w:r>
          </w:p>
          <w:p w:rsidR="00B53295" w:rsidRDefault="009F0CC9">
            <w:pPr>
              <w:pStyle w:val="TCH"/>
            </w:pPr>
            <w:r>
              <w:rPr>
                <w:rFonts w:ascii="MS Gothic" w:eastAsia="MS Gothic" w:hAnsi="MS Gothic" w:cs="MS Gothic" w:hint="eastAsia"/>
              </w:rPr>
              <w:t>（</w:t>
            </w:r>
            <w:r>
              <w:t>dB</w:t>
            </w:r>
            <w:r>
              <w:rPr>
                <w:rFonts w:ascii="MS Gothic" w:eastAsia="MS Gothic" w:hAnsi="MS Gothic" w:cs="MS Gothic" w:hint="eastAsia"/>
              </w:rPr>
              <w:t>）</w:t>
            </w:r>
          </w:p>
        </w:tc>
        <w:tc>
          <w:tcPr>
            <w:tcW w:w="55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CH"/>
            </w:pPr>
            <w:r>
              <w:t>Iteration number</w:t>
            </w:r>
          </w:p>
        </w:tc>
      </w:tr>
      <w:tr w:rsidR="00B53295">
        <w:trPr>
          <w:divId w:val="715082243"/>
        </w:trPr>
        <w:tc>
          <w:tcPr>
            <w:tcW w:w="7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Full-search</w:t>
            </w:r>
          </w:p>
        </w:tc>
        <w:tc>
          <w:tcPr>
            <w:tcW w:w="7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PID-0-0</w:t>
            </w:r>
          </w:p>
        </w:tc>
        <w:tc>
          <w:tcPr>
            <w:tcW w:w="4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887.8</w:t>
            </w:r>
          </w:p>
        </w:tc>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0.06</w:t>
            </w:r>
          </w:p>
        </w:tc>
        <w:tc>
          <w:tcPr>
            <w:tcW w:w="5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71.7</w:t>
            </w:r>
          </w:p>
        </w:tc>
        <w:tc>
          <w:tcPr>
            <w:tcW w:w="5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4959.56</w:t>
            </w:r>
          </w:p>
        </w:tc>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0</w:t>
            </w:r>
          </w:p>
        </w:tc>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0</w:t>
            </w:r>
          </w:p>
        </w:tc>
        <w:tc>
          <w:tcPr>
            <w:tcW w:w="5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del w:id="206" w:author="Unknown">
              <w:r>
                <w:delText>18000</w:delText>
              </w:r>
            </w:del>
            <w:ins w:id="207" w:author="Unknown">
              <w:r>
                <w:t>18,000</w:t>
              </w:r>
            </w:ins>
          </w:p>
        </w:tc>
      </w:tr>
      <w:tr w:rsidR="00B53295">
        <w:trPr>
          <w:divId w:val="715082243"/>
        </w:trPr>
        <w:tc>
          <w:tcPr>
            <w:tcW w:w="0" w:type="auto"/>
            <w:vMerge/>
            <w:tcBorders>
              <w:top w:val="nil"/>
              <w:left w:val="single" w:sz="8" w:space="0" w:color="auto"/>
              <w:bottom w:val="single" w:sz="8" w:space="0" w:color="auto"/>
              <w:right w:val="single" w:sz="8" w:space="0" w:color="auto"/>
            </w:tcBorders>
            <w:vAlign w:val="center"/>
            <w:hideMark/>
          </w:tcPr>
          <w:p w:rsidR="00B53295" w:rsidRDefault="00B53295">
            <w:pPr>
              <w:rPr>
                <w:color w:val="6D4321"/>
              </w:rPr>
            </w:pPr>
          </w:p>
        </w:tc>
        <w:tc>
          <w:tcPr>
            <w:tcW w:w="7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PID-0-1st</w:t>
            </w:r>
          </w:p>
        </w:tc>
        <w:tc>
          <w:tcPr>
            <w:tcW w:w="4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1464.0</w:t>
            </w:r>
          </w:p>
        </w:tc>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7.6</w:t>
            </w:r>
          </w:p>
        </w:tc>
        <w:tc>
          <w:tcPr>
            <w:tcW w:w="5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59.3</w:t>
            </w:r>
          </w:p>
        </w:tc>
        <w:tc>
          <w:tcPr>
            <w:tcW w:w="5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9530.9</w:t>
            </w:r>
          </w:p>
        </w:tc>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del w:id="208" w:author="Unknown">
              <w:r>
                <w:delText>-</w:delText>
              </w:r>
            </w:del>
            <w:ins w:id="209" w:author="Unknown">
              <w:r>
                <w:t>−</w:t>
              </w:r>
            </w:ins>
            <w:r>
              <w:t>5.6</w:t>
            </w:r>
          </w:p>
        </w:tc>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del w:id="210" w:author="Unknown">
              <w:r>
                <w:delText>-</w:delText>
              </w:r>
            </w:del>
            <w:ins w:id="211" w:author="Unknown">
              <w:r>
                <w:t>−</w:t>
              </w:r>
            </w:ins>
            <w:r>
              <w:t>2.9</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B53295" w:rsidRDefault="00B53295">
            <w:pPr>
              <w:rPr>
                <w:color w:val="6D4321"/>
              </w:rPr>
            </w:pPr>
          </w:p>
        </w:tc>
      </w:tr>
      <w:tr w:rsidR="00B53295">
        <w:trPr>
          <w:divId w:val="715082243"/>
        </w:trPr>
        <w:tc>
          <w:tcPr>
            <w:tcW w:w="0" w:type="auto"/>
            <w:vMerge/>
            <w:tcBorders>
              <w:top w:val="nil"/>
              <w:left w:val="single" w:sz="8" w:space="0" w:color="auto"/>
              <w:bottom w:val="single" w:sz="8" w:space="0" w:color="auto"/>
              <w:right w:val="single" w:sz="8" w:space="0" w:color="auto"/>
            </w:tcBorders>
            <w:vAlign w:val="center"/>
            <w:hideMark/>
          </w:tcPr>
          <w:p w:rsidR="00B53295" w:rsidRDefault="00B53295">
            <w:pPr>
              <w:rPr>
                <w:color w:val="6D4321"/>
              </w:rPr>
            </w:pPr>
          </w:p>
        </w:tc>
        <w:tc>
          <w:tcPr>
            <w:tcW w:w="7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PID-0-2nd</w:t>
            </w:r>
          </w:p>
        </w:tc>
        <w:tc>
          <w:tcPr>
            <w:tcW w:w="4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1705.3</w:t>
            </w:r>
          </w:p>
        </w:tc>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7.3</w:t>
            </w:r>
          </w:p>
        </w:tc>
        <w:tc>
          <w:tcPr>
            <w:tcW w:w="5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59.4</w:t>
            </w:r>
          </w:p>
        </w:tc>
        <w:tc>
          <w:tcPr>
            <w:tcW w:w="5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9772.0</w:t>
            </w:r>
          </w:p>
        </w:tc>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0.4</w:t>
            </w:r>
          </w:p>
        </w:tc>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2.1</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B53295" w:rsidRDefault="00B53295">
            <w:pPr>
              <w:rPr>
                <w:color w:val="6D4321"/>
              </w:rPr>
            </w:pPr>
          </w:p>
        </w:tc>
      </w:tr>
      <w:tr w:rsidR="00B53295">
        <w:trPr>
          <w:divId w:val="715082243"/>
        </w:trPr>
        <w:tc>
          <w:tcPr>
            <w:tcW w:w="0" w:type="auto"/>
            <w:vMerge/>
            <w:tcBorders>
              <w:top w:val="nil"/>
              <w:left w:val="single" w:sz="8" w:space="0" w:color="auto"/>
              <w:bottom w:val="single" w:sz="8" w:space="0" w:color="auto"/>
              <w:right w:val="single" w:sz="8" w:space="0" w:color="auto"/>
            </w:tcBorders>
            <w:vAlign w:val="center"/>
            <w:hideMark/>
          </w:tcPr>
          <w:p w:rsidR="00B53295" w:rsidRDefault="00B53295">
            <w:pPr>
              <w:rPr>
                <w:color w:val="6D4321"/>
              </w:rPr>
            </w:pPr>
          </w:p>
        </w:tc>
        <w:tc>
          <w:tcPr>
            <w:tcW w:w="7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PID-1st-0</w:t>
            </w:r>
          </w:p>
        </w:tc>
        <w:tc>
          <w:tcPr>
            <w:tcW w:w="4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1762.6</w:t>
            </w:r>
          </w:p>
        </w:tc>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5.5</w:t>
            </w:r>
          </w:p>
        </w:tc>
        <w:tc>
          <w:tcPr>
            <w:tcW w:w="5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64.6</w:t>
            </w:r>
          </w:p>
        </w:tc>
        <w:tc>
          <w:tcPr>
            <w:tcW w:w="5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9832.7</w:t>
            </w:r>
          </w:p>
        </w:tc>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del w:id="212" w:author="Unknown">
              <w:r>
                <w:delText>-</w:delText>
              </w:r>
            </w:del>
            <w:ins w:id="213" w:author="Unknown">
              <w:r>
                <w:t>−</w:t>
              </w:r>
            </w:ins>
            <w:r>
              <w:t>0.8</w:t>
            </w:r>
          </w:p>
        </w:tc>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del w:id="214" w:author="Unknown">
              <w:r>
                <w:delText>-</w:delText>
              </w:r>
            </w:del>
            <w:ins w:id="215" w:author="Unknown">
              <w:r>
                <w:t>−</w:t>
              </w:r>
            </w:ins>
            <w:r>
              <w:t>0.2</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B53295" w:rsidRDefault="00B53295">
            <w:pPr>
              <w:rPr>
                <w:color w:val="6D4321"/>
              </w:rPr>
            </w:pPr>
          </w:p>
        </w:tc>
      </w:tr>
      <w:tr w:rsidR="00B53295">
        <w:trPr>
          <w:divId w:val="715082243"/>
        </w:trPr>
        <w:tc>
          <w:tcPr>
            <w:tcW w:w="0" w:type="auto"/>
            <w:vMerge/>
            <w:tcBorders>
              <w:top w:val="nil"/>
              <w:left w:val="single" w:sz="8" w:space="0" w:color="auto"/>
              <w:bottom w:val="single" w:sz="8" w:space="0" w:color="auto"/>
              <w:right w:val="single" w:sz="8" w:space="0" w:color="auto"/>
            </w:tcBorders>
            <w:vAlign w:val="center"/>
            <w:hideMark/>
          </w:tcPr>
          <w:p w:rsidR="00B53295" w:rsidRDefault="00B53295">
            <w:pPr>
              <w:rPr>
                <w:color w:val="6D4321"/>
              </w:rPr>
            </w:pPr>
          </w:p>
        </w:tc>
        <w:tc>
          <w:tcPr>
            <w:tcW w:w="7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PID-1st-1st</w:t>
            </w:r>
          </w:p>
        </w:tc>
        <w:tc>
          <w:tcPr>
            <w:tcW w:w="4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2091.5</w:t>
            </w:r>
          </w:p>
        </w:tc>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7.8</w:t>
            </w:r>
          </w:p>
        </w:tc>
        <w:tc>
          <w:tcPr>
            <w:tcW w:w="5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59.4</w:t>
            </w:r>
          </w:p>
        </w:tc>
        <w:tc>
          <w:tcPr>
            <w:tcW w:w="5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del w:id="216" w:author="Unknown">
              <w:r>
                <w:delText>10158.</w:delText>
              </w:r>
            </w:del>
            <w:ins w:id="217" w:author="Unknown">
              <w:r>
                <w:t>10,158.</w:t>
              </w:r>
            </w:ins>
            <w:r>
              <w:t>7</w:t>
            </w:r>
          </w:p>
        </w:tc>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del w:id="218" w:author="Unknown">
              <w:r>
                <w:delText>-</w:delText>
              </w:r>
            </w:del>
            <w:ins w:id="219" w:author="Unknown">
              <w:r>
                <w:t>−</w:t>
              </w:r>
            </w:ins>
            <w:r>
              <w:t>11.1</w:t>
            </w:r>
          </w:p>
        </w:tc>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del w:id="220" w:author="Unknown">
              <w:r>
                <w:delText>-</w:delText>
              </w:r>
            </w:del>
            <w:ins w:id="221" w:author="Unknown">
              <w:r>
                <w:t>−</w:t>
              </w:r>
            </w:ins>
            <w:r>
              <w:t>6.5</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B53295" w:rsidRDefault="00B53295">
            <w:pPr>
              <w:rPr>
                <w:color w:val="6D4321"/>
              </w:rPr>
            </w:pPr>
          </w:p>
        </w:tc>
      </w:tr>
      <w:tr w:rsidR="00B53295">
        <w:trPr>
          <w:divId w:val="715082243"/>
        </w:trPr>
        <w:tc>
          <w:tcPr>
            <w:tcW w:w="0" w:type="auto"/>
            <w:vMerge/>
            <w:tcBorders>
              <w:top w:val="nil"/>
              <w:left w:val="single" w:sz="8" w:space="0" w:color="auto"/>
              <w:bottom w:val="single" w:sz="8" w:space="0" w:color="auto"/>
              <w:right w:val="single" w:sz="8" w:space="0" w:color="auto"/>
            </w:tcBorders>
            <w:vAlign w:val="center"/>
            <w:hideMark/>
          </w:tcPr>
          <w:p w:rsidR="00B53295" w:rsidRDefault="00B53295">
            <w:pPr>
              <w:rPr>
                <w:color w:val="6D4321"/>
              </w:rPr>
            </w:pPr>
          </w:p>
        </w:tc>
        <w:tc>
          <w:tcPr>
            <w:tcW w:w="7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PID-1st-2nd</w:t>
            </w:r>
          </w:p>
        </w:tc>
        <w:tc>
          <w:tcPr>
            <w:tcW w:w="4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1721.8</w:t>
            </w:r>
          </w:p>
        </w:tc>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5.2</w:t>
            </w:r>
          </w:p>
        </w:tc>
        <w:tc>
          <w:tcPr>
            <w:tcW w:w="5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60.0</w:t>
            </w:r>
          </w:p>
        </w:tc>
        <w:tc>
          <w:tcPr>
            <w:tcW w:w="5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9787.0</w:t>
            </w:r>
          </w:p>
        </w:tc>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del w:id="222" w:author="Unknown">
              <w:r>
                <w:delText>-</w:delText>
              </w:r>
            </w:del>
            <w:ins w:id="223" w:author="Unknown">
              <w:r>
                <w:t>−</w:t>
              </w:r>
            </w:ins>
            <w:r>
              <w:t>3.0</w:t>
            </w:r>
          </w:p>
        </w:tc>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del w:id="224" w:author="Unknown">
              <w:r>
                <w:delText>-</w:delText>
              </w:r>
            </w:del>
            <w:ins w:id="225" w:author="Unknown">
              <w:r>
                <w:t>−</w:t>
              </w:r>
            </w:ins>
            <w:r>
              <w:t>6.2</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B53295" w:rsidRDefault="00B53295">
            <w:pPr>
              <w:rPr>
                <w:color w:val="6D4321"/>
              </w:rPr>
            </w:pPr>
          </w:p>
        </w:tc>
      </w:tr>
      <w:tr w:rsidR="00B53295">
        <w:trPr>
          <w:divId w:val="715082243"/>
        </w:trPr>
        <w:tc>
          <w:tcPr>
            <w:tcW w:w="0" w:type="auto"/>
            <w:vMerge/>
            <w:tcBorders>
              <w:top w:val="nil"/>
              <w:left w:val="single" w:sz="8" w:space="0" w:color="auto"/>
              <w:bottom w:val="single" w:sz="8" w:space="0" w:color="auto"/>
              <w:right w:val="single" w:sz="8" w:space="0" w:color="auto"/>
            </w:tcBorders>
            <w:vAlign w:val="center"/>
            <w:hideMark/>
          </w:tcPr>
          <w:p w:rsidR="00B53295" w:rsidRDefault="00B53295">
            <w:pPr>
              <w:rPr>
                <w:color w:val="6D4321"/>
              </w:rPr>
            </w:pPr>
          </w:p>
        </w:tc>
        <w:tc>
          <w:tcPr>
            <w:tcW w:w="7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PID-2nd-0</w:t>
            </w:r>
          </w:p>
        </w:tc>
        <w:tc>
          <w:tcPr>
            <w:tcW w:w="4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6525.5</w:t>
            </w:r>
          </w:p>
        </w:tc>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5.7</w:t>
            </w:r>
          </w:p>
        </w:tc>
        <w:tc>
          <w:tcPr>
            <w:tcW w:w="5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60.0</w:t>
            </w:r>
          </w:p>
        </w:tc>
        <w:tc>
          <w:tcPr>
            <w:tcW w:w="5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del w:id="226" w:author="Unknown">
              <w:r>
                <w:delText>14591.</w:delText>
              </w:r>
            </w:del>
            <w:ins w:id="227" w:author="Unknown">
              <w:r>
                <w:t>14,591.</w:t>
              </w:r>
            </w:ins>
            <w:r>
              <w:t>2</w:t>
            </w:r>
          </w:p>
        </w:tc>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del w:id="228" w:author="Unknown">
              <w:r>
                <w:delText>-</w:delText>
              </w:r>
            </w:del>
            <w:ins w:id="229" w:author="Unknown">
              <w:r>
                <w:t>−</w:t>
              </w:r>
            </w:ins>
            <w:r>
              <w:t>1.4</w:t>
            </w:r>
          </w:p>
        </w:tc>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del w:id="230" w:author="Unknown">
              <w:r>
                <w:delText>-</w:delText>
              </w:r>
            </w:del>
            <w:ins w:id="231" w:author="Unknown">
              <w:r>
                <w:t>−</w:t>
              </w:r>
            </w:ins>
            <w:r>
              <w:t>0</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B53295" w:rsidRDefault="00B53295">
            <w:pPr>
              <w:rPr>
                <w:color w:val="6D4321"/>
              </w:rPr>
            </w:pPr>
          </w:p>
        </w:tc>
      </w:tr>
      <w:tr w:rsidR="00B53295">
        <w:trPr>
          <w:divId w:val="715082243"/>
        </w:trPr>
        <w:tc>
          <w:tcPr>
            <w:tcW w:w="0" w:type="auto"/>
            <w:vMerge/>
            <w:tcBorders>
              <w:top w:val="nil"/>
              <w:left w:val="single" w:sz="8" w:space="0" w:color="auto"/>
              <w:bottom w:val="single" w:sz="8" w:space="0" w:color="auto"/>
              <w:right w:val="single" w:sz="8" w:space="0" w:color="auto"/>
            </w:tcBorders>
            <w:vAlign w:val="center"/>
            <w:hideMark/>
          </w:tcPr>
          <w:p w:rsidR="00B53295" w:rsidRDefault="00B53295">
            <w:pPr>
              <w:rPr>
                <w:color w:val="6D4321"/>
              </w:rPr>
            </w:pPr>
          </w:p>
        </w:tc>
        <w:tc>
          <w:tcPr>
            <w:tcW w:w="7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PID-2nd-1st</w:t>
            </w:r>
          </w:p>
        </w:tc>
        <w:tc>
          <w:tcPr>
            <w:tcW w:w="4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6577.1</w:t>
            </w:r>
          </w:p>
        </w:tc>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5.7</w:t>
            </w:r>
          </w:p>
        </w:tc>
        <w:tc>
          <w:tcPr>
            <w:tcW w:w="5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59.4</w:t>
            </w:r>
          </w:p>
        </w:tc>
        <w:tc>
          <w:tcPr>
            <w:tcW w:w="5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del w:id="232" w:author="Unknown">
              <w:r>
                <w:delText>14642.</w:delText>
              </w:r>
            </w:del>
            <w:ins w:id="233" w:author="Unknown">
              <w:r>
                <w:t>14,642.</w:t>
              </w:r>
            </w:ins>
            <w:r>
              <w:t>2</w:t>
            </w:r>
          </w:p>
        </w:tc>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del w:id="234" w:author="Unknown">
              <w:r>
                <w:delText>-</w:delText>
              </w:r>
            </w:del>
            <w:ins w:id="235" w:author="Unknown">
              <w:r>
                <w:t>−</w:t>
              </w:r>
            </w:ins>
            <w:r>
              <w:t>1.7</w:t>
            </w:r>
          </w:p>
        </w:tc>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del w:id="236" w:author="Unknown">
              <w:r>
                <w:delText>-</w:delText>
              </w:r>
            </w:del>
            <w:ins w:id="237" w:author="Unknown">
              <w:r>
                <w:t>−</w:t>
              </w:r>
            </w:ins>
            <w:r>
              <w:t>0</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B53295" w:rsidRDefault="00B53295">
            <w:pPr>
              <w:rPr>
                <w:color w:val="6D4321"/>
              </w:rPr>
            </w:pPr>
          </w:p>
        </w:tc>
      </w:tr>
      <w:tr w:rsidR="00B53295">
        <w:trPr>
          <w:divId w:val="715082243"/>
        </w:trPr>
        <w:tc>
          <w:tcPr>
            <w:tcW w:w="0" w:type="auto"/>
            <w:vMerge/>
            <w:tcBorders>
              <w:top w:val="nil"/>
              <w:left w:val="single" w:sz="8" w:space="0" w:color="auto"/>
              <w:bottom w:val="single" w:sz="8" w:space="0" w:color="auto"/>
              <w:right w:val="single" w:sz="8" w:space="0" w:color="auto"/>
            </w:tcBorders>
            <w:vAlign w:val="center"/>
            <w:hideMark/>
          </w:tcPr>
          <w:p w:rsidR="00B53295" w:rsidRDefault="00B53295">
            <w:pPr>
              <w:rPr>
                <w:color w:val="6D4321"/>
              </w:rPr>
            </w:pPr>
          </w:p>
        </w:tc>
        <w:tc>
          <w:tcPr>
            <w:tcW w:w="700" w:type="pct"/>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rsidR="00B53295" w:rsidRDefault="009F0CC9">
            <w:pPr>
              <w:pStyle w:val="TT"/>
            </w:pPr>
            <w:r>
              <w:t>PID-2nd-2nd</w:t>
            </w:r>
          </w:p>
        </w:tc>
        <w:tc>
          <w:tcPr>
            <w:tcW w:w="450" w:type="pct"/>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rsidR="00B53295" w:rsidRDefault="009F0CC9">
            <w:pPr>
              <w:pStyle w:val="TT"/>
            </w:pPr>
            <w:r>
              <w:t>6845.5</w:t>
            </w:r>
          </w:p>
        </w:tc>
        <w:tc>
          <w:tcPr>
            <w:tcW w:w="400" w:type="pct"/>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rsidR="00B53295" w:rsidRDefault="009F0CC9">
            <w:pPr>
              <w:pStyle w:val="TT"/>
            </w:pPr>
            <w:r>
              <w:t>5.4</w:t>
            </w:r>
          </w:p>
        </w:tc>
        <w:tc>
          <w:tcPr>
            <w:tcW w:w="550" w:type="pct"/>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rsidR="00B53295" w:rsidRDefault="009F0CC9">
            <w:pPr>
              <w:pStyle w:val="TT"/>
            </w:pPr>
            <w:r>
              <w:t>60.0</w:t>
            </w:r>
          </w:p>
        </w:tc>
        <w:tc>
          <w:tcPr>
            <w:tcW w:w="550" w:type="pct"/>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rsidR="00B53295" w:rsidRDefault="009F0CC9">
            <w:pPr>
              <w:pStyle w:val="TT"/>
            </w:pPr>
            <w:del w:id="238" w:author="Unknown">
              <w:r>
                <w:delText>14910.</w:delText>
              </w:r>
            </w:del>
            <w:ins w:id="239" w:author="Unknown">
              <w:r>
                <w:t>14,910.</w:t>
              </w:r>
            </w:ins>
            <w:r>
              <w:t>9</w:t>
            </w:r>
          </w:p>
        </w:tc>
        <w:tc>
          <w:tcPr>
            <w:tcW w:w="400" w:type="pct"/>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rsidR="00B53295" w:rsidRDefault="009F0CC9">
            <w:pPr>
              <w:pStyle w:val="TT"/>
            </w:pPr>
            <w:del w:id="240" w:author="Unknown">
              <w:r>
                <w:delText>-</w:delText>
              </w:r>
            </w:del>
            <w:ins w:id="241" w:author="Unknown">
              <w:r>
                <w:t>−</w:t>
              </w:r>
            </w:ins>
            <w:r>
              <w:t>7.5</w:t>
            </w:r>
          </w:p>
        </w:tc>
        <w:tc>
          <w:tcPr>
            <w:tcW w:w="400" w:type="pct"/>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rsidR="00B53295" w:rsidRDefault="009F0CC9">
            <w:pPr>
              <w:pStyle w:val="TT"/>
            </w:pPr>
            <w:del w:id="242" w:author="Unknown">
              <w:r>
                <w:delText>-</w:delText>
              </w:r>
            </w:del>
            <w:ins w:id="243" w:author="Unknown">
              <w:r>
                <w:t>−</w:t>
              </w:r>
            </w:ins>
            <w:r>
              <w:t>0.7</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B53295" w:rsidRDefault="00B53295">
            <w:pPr>
              <w:rPr>
                <w:color w:val="6D4321"/>
              </w:rPr>
            </w:pPr>
          </w:p>
        </w:tc>
      </w:tr>
      <w:tr w:rsidR="00B53295">
        <w:trPr>
          <w:divId w:val="715082243"/>
        </w:trPr>
        <w:tc>
          <w:tcPr>
            <w:tcW w:w="7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Structure search</w:t>
            </w:r>
          </w:p>
        </w:tc>
        <w:tc>
          <w:tcPr>
            <w:tcW w:w="700" w:type="pct"/>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rsidR="00B53295" w:rsidRDefault="009F0CC9">
            <w:pPr>
              <w:pStyle w:val="TT"/>
            </w:pPr>
            <w:r>
              <w:t>PID-2nd-2nd</w:t>
            </w:r>
          </w:p>
        </w:tc>
        <w:tc>
          <w:tcPr>
            <w:tcW w:w="450" w:type="pct"/>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rsidR="00B53295" w:rsidRDefault="009F0CC9">
            <w:pPr>
              <w:pStyle w:val="TT"/>
            </w:pPr>
            <w:r>
              <w:t>6691.3</w:t>
            </w:r>
          </w:p>
        </w:tc>
        <w:tc>
          <w:tcPr>
            <w:tcW w:w="400" w:type="pct"/>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rsidR="00B53295" w:rsidRDefault="009F0CC9">
            <w:pPr>
              <w:pStyle w:val="TT"/>
            </w:pPr>
            <w:r>
              <w:t>5.5</w:t>
            </w:r>
          </w:p>
        </w:tc>
        <w:tc>
          <w:tcPr>
            <w:tcW w:w="550" w:type="pct"/>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rsidR="00B53295" w:rsidRDefault="009F0CC9">
            <w:pPr>
              <w:pStyle w:val="TT"/>
            </w:pPr>
            <w:r>
              <w:t>60.0</w:t>
            </w:r>
          </w:p>
        </w:tc>
        <w:tc>
          <w:tcPr>
            <w:tcW w:w="550" w:type="pct"/>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rsidR="00B53295" w:rsidRDefault="009F0CC9">
            <w:pPr>
              <w:pStyle w:val="TT"/>
            </w:pPr>
            <w:del w:id="244" w:author="Unknown">
              <w:r>
                <w:delText>14756.</w:delText>
              </w:r>
            </w:del>
            <w:ins w:id="245" w:author="Unknown">
              <w:r>
                <w:t>14,756.</w:t>
              </w:r>
            </w:ins>
            <w:r>
              <w:t>8</w:t>
            </w:r>
          </w:p>
        </w:tc>
        <w:tc>
          <w:tcPr>
            <w:tcW w:w="400" w:type="pct"/>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rsidR="00B53295" w:rsidRDefault="009F0CC9">
            <w:pPr>
              <w:pStyle w:val="TT"/>
            </w:pPr>
            <w:del w:id="246" w:author="Unknown">
              <w:r>
                <w:delText>-</w:delText>
              </w:r>
            </w:del>
            <w:ins w:id="247" w:author="Unknown">
              <w:r>
                <w:t>−</w:t>
              </w:r>
            </w:ins>
            <w:r>
              <w:t>5.2</w:t>
            </w:r>
          </w:p>
        </w:tc>
        <w:tc>
          <w:tcPr>
            <w:tcW w:w="400" w:type="pct"/>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rsidR="00B53295" w:rsidRDefault="009F0CC9">
            <w:pPr>
              <w:pStyle w:val="TT"/>
            </w:pPr>
            <w:r>
              <w:t>-1.0</w:t>
            </w:r>
          </w:p>
        </w:tc>
        <w:tc>
          <w:tcPr>
            <w:tcW w:w="5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2780</w:t>
            </w:r>
          </w:p>
        </w:tc>
      </w:tr>
    </w:tbl>
    <w:p w:rsidR="00B53295" w:rsidRDefault="009F0CC9">
      <w:pPr>
        <w:pStyle w:val="TEXTIND"/>
        <w:divId w:val="715082243"/>
      </w:pPr>
      <w:r>
        <w:rPr>
          <w:rStyle w:val="tablecallout1"/>
        </w:rPr>
        <w:t xml:space="preserve">Table </w:t>
      </w:r>
      <w:hyperlink w:anchor="T7" w:tooltip="Table 7" w:history="1">
        <w:r>
          <w:rPr>
            <w:rStyle w:val="Hyperlink"/>
          </w:rPr>
          <w:t>7</w:t>
        </w:r>
      </w:hyperlink>
      <w:r>
        <w:t xml:space="preserve"> shows the comparison of simulation results using different fitness functions, from which it can be seen that: (1) The </w:t>
      </w:r>
      <w:r>
        <w:rPr>
          <w:b/>
          <w:bCs/>
        </w:rPr>
        <w:t>Summation type</w:t>
      </w:r>
      <w:r>
        <w:t xml:space="preserve"> leads to too much focus on bandwidth and results in the system not being able to achieve sufficient stability margins; (2) In the </w:t>
      </w:r>
      <w:r>
        <w:rPr>
          <w:b/>
          <w:bCs/>
        </w:rPr>
        <w:t>Additional bonus type</w:t>
      </w:r>
      <w:r>
        <w:t xml:space="preserve">, if the reward value is too small it will lead to a similar situation as in the </w:t>
      </w:r>
      <w:r>
        <w:rPr>
          <w:b/>
          <w:bCs/>
        </w:rPr>
        <w:t>Summation type</w:t>
      </w:r>
      <w:r>
        <w:t xml:space="preserve">, and if the reward value is too large it will make the system easy to fall into a local optimum and not be able to achieve sufficient bandwidths; (3) </w:t>
      </w:r>
      <w:r>
        <w:lastRenderedPageBreak/>
        <w:t xml:space="preserve">The </w:t>
      </w:r>
      <w:r>
        <w:rPr>
          <w:b/>
          <w:bCs/>
        </w:rPr>
        <w:t>Feasible domain type</w:t>
      </w:r>
      <w:r>
        <w:t xml:space="preserve"> can balance bandwidths and stability margins, but the bandwidths are lower compared to the optimal results.</w:t>
      </w:r>
    </w:p>
    <w:p w:rsidR="00B53295" w:rsidRDefault="009F0CC9">
      <w:pPr>
        <w:pStyle w:val="CPB"/>
        <w:divId w:val="715082243"/>
      </w:pPr>
      <w:r>
        <w:t>Table 7.</w:t>
      </w:r>
    </w:p>
    <w:p w:rsidR="00B53295" w:rsidRDefault="009F0CC9">
      <w:pPr>
        <w:pStyle w:val="CP"/>
        <w:divId w:val="715082243"/>
      </w:pPr>
      <w:r>
        <w:t>Comparison of different fitness functions.</w:t>
      </w:r>
    </w:p>
    <w:tbl>
      <w:tblPr>
        <w:tblW w:w="5000" w:type="pct"/>
        <w:tblCellMar>
          <w:left w:w="0" w:type="dxa"/>
          <w:right w:w="0" w:type="dxa"/>
        </w:tblCellMar>
        <w:tblLook w:val="04A0" w:firstRow="1" w:lastRow="0" w:firstColumn="1" w:lastColumn="0" w:noHBand="0" w:noVBand="1"/>
      </w:tblPr>
      <w:tblGrid>
        <w:gridCol w:w="4084"/>
        <w:gridCol w:w="1026"/>
        <w:gridCol w:w="1376"/>
        <w:gridCol w:w="572"/>
        <w:gridCol w:w="603"/>
        <w:gridCol w:w="728"/>
        <w:gridCol w:w="617"/>
      </w:tblGrid>
      <w:tr w:rsidR="00B53295">
        <w:trPr>
          <w:divId w:val="715082243"/>
        </w:trPr>
        <w:tc>
          <w:tcPr>
            <w:tcW w:w="27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CH"/>
            </w:pPr>
            <w:r>
              <w:t>Fitness Function</w:t>
            </w:r>
          </w:p>
        </w:tc>
        <w:tc>
          <w:tcPr>
            <w:tcW w:w="55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CH"/>
            </w:pPr>
            <w:r>
              <w:t>Structure</w:t>
            </w:r>
          </w:p>
        </w:tc>
        <w:tc>
          <w:tcPr>
            <w:tcW w:w="40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CH"/>
            </w:pPr>
            <w:proofErr w:type="spellStart"/>
            <w:r>
              <w:t>BW</w:t>
            </w:r>
            <w:r>
              <w:rPr>
                <w:rFonts w:ascii="MS Gothic" w:eastAsia="MS Gothic" w:hAnsi="MS Gothic" w:cs="MS Gothic" w:hint="eastAsia"/>
              </w:rPr>
              <w:t>（</w:t>
            </w:r>
            <w:r>
              <w:t>rad</w:t>
            </w:r>
            <w:proofErr w:type="spellEnd"/>
            <w:r>
              <w:t>/s</w:t>
            </w:r>
            <w:r>
              <w:rPr>
                <w:rFonts w:ascii="MS Gothic" w:eastAsia="MS Gothic" w:hAnsi="MS Gothic" w:cs="MS Gothic" w:hint="eastAsia"/>
              </w:rPr>
              <w:t>）</w:t>
            </w:r>
          </w:p>
        </w:tc>
        <w:tc>
          <w:tcPr>
            <w:tcW w:w="30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CH"/>
            </w:pPr>
            <w:r>
              <w:t>GM</w:t>
            </w:r>
          </w:p>
        </w:tc>
        <w:tc>
          <w:tcPr>
            <w:tcW w:w="30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CH"/>
            </w:pPr>
            <w:proofErr w:type="spellStart"/>
            <w:r>
              <w:t>PM</w:t>
            </w:r>
            <w:r>
              <w:rPr>
                <w:rFonts w:ascii="MS Gothic" w:eastAsia="MS Gothic" w:hAnsi="MS Gothic" w:cs="MS Gothic" w:hint="eastAsia"/>
              </w:rPr>
              <w:t>（</w:t>
            </w:r>
            <w:r>
              <w:t>deg</w:t>
            </w:r>
            <w:proofErr w:type="spellEnd"/>
            <w:r>
              <w:rPr>
                <w:rFonts w:ascii="MS Gothic" w:eastAsia="MS Gothic" w:hAnsi="MS Gothic" w:cs="MS Gothic" w:hint="eastAsia"/>
              </w:rPr>
              <w:t>）</w:t>
            </w:r>
          </w:p>
        </w:tc>
        <w:tc>
          <w:tcPr>
            <w:tcW w:w="30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CH"/>
            </w:pPr>
            <w:r>
              <w:t>SG1</w:t>
            </w:r>
          </w:p>
          <w:p w:rsidR="00B53295" w:rsidRDefault="009F0CC9">
            <w:pPr>
              <w:pStyle w:val="TCH"/>
            </w:pPr>
            <w:r>
              <w:rPr>
                <w:rFonts w:ascii="MS Gothic" w:eastAsia="MS Gothic" w:hAnsi="MS Gothic" w:cs="MS Gothic" w:hint="eastAsia"/>
              </w:rPr>
              <w:t>（</w:t>
            </w:r>
            <w:r>
              <w:t>dB</w:t>
            </w:r>
            <w:r>
              <w:rPr>
                <w:rFonts w:ascii="MS Gothic" w:eastAsia="MS Gothic" w:hAnsi="MS Gothic" w:cs="MS Gothic" w:hint="eastAsia"/>
              </w:rPr>
              <w:t>）</w:t>
            </w:r>
          </w:p>
        </w:tc>
        <w:tc>
          <w:tcPr>
            <w:tcW w:w="30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CH"/>
            </w:pPr>
            <w:r>
              <w:t>SG2</w:t>
            </w:r>
          </w:p>
          <w:p w:rsidR="00B53295" w:rsidRDefault="009F0CC9">
            <w:pPr>
              <w:pStyle w:val="TCH"/>
            </w:pPr>
            <w:r>
              <w:rPr>
                <w:rFonts w:ascii="MS Gothic" w:eastAsia="MS Gothic" w:hAnsi="MS Gothic" w:cs="MS Gothic" w:hint="eastAsia"/>
              </w:rPr>
              <w:t>（</w:t>
            </w:r>
            <w:r>
              <w:t>dB</w:t>
            </w:r>
            <w:r>
              <w:rPr>
                <w:rFonts w:ascii="MS Gothic" w:eastAsia="MS Gothic" w:hAnsi="MS Gothic" w:cs="MS Gothic" w:hint="eastAsia"/>
              </w:rPr>
              <w:t>）</w:t>
            </w:r>
          </w:p>
        </w:tc>
      </w:tr>
      <w:tr w:rsidR="00B53295">
        <w:trPr>
          <w:divId w:val="715082243"/>
        </w:trPr>
        <w:tc>
          <w:tcPr>
            <w:tcW w:w="27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Summation type</w:t>
            </w:r>
          </w:p>
        </w:tc>
        <w:tc>
          <w:tcPr>
            <w:tcW w:w="5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PID-2nd-2nd</w:t>
            </w:r>
          </w:p>
        </w:tc>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del w:id="248" w:author="Unknown">
              <w:r>
                <w:delText>12707</w:delText>
              </w:r>
            </w:del>
            <w:ins w:id="249" w:author="Unknown">
              <w:r>
                <w:t>12,707</w:t>
              </w:r>
            </w:ins>
          </w:p>
        </w:tc>
        <w:tc>
          <w:tcPr>
            <w:tcW w:w="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1.2</w:t>
            </w:r>
          </w:p>
        </w:tc>
        <w:tc>
          <w:tcPr>
            <w:tcW w:w="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24.6</w:t>
            </w:r>
          </w:p>
        </w:tc>
        <w:tc>
          <w:tcPr>
            <w:tcW w:w="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del w:id="250" w:author="Unknown">
              <w:r>
                <w:delText>-</w:delText>
              </w:r>
            </w:del>
            <w:ins w:id="251" w:author="Unknown">
              <w:r>
                <w:t>−</w:t>
              </w:r>
            </w:ins>
            <w:r>
              <w:t>1.5</w:t>
            </w:r>
          </w:p>
        </w:tc>
        <w:tc>
          <w:tcPr>
            <w:tcW w:w="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del w:id="252" w:author="Unknown">
              <w:r>
                <w:delText>-</w:delText>
              </w:r>
            </w:del>
            <w:ins w:id="253" w:author="Unknown">
              <w:r>
                <w:t>−</w:t>
              </w:r>
            </w:ins>
            <w:r>
              <w:t>9.7</w:t>
            </w:r>
          </w:p>
        </w:tc>
      </w:tr>
      <w:tr w:rsidR="00B53295">
        <w:trPr>
          <w:divId w:val="715082243"/>
        </w:trPr>
        <w:tc>
          <w:tcPr>
            <w:tcW w:w="27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Additional bonus type ({{EQU00172}}={{EQU00173}}=1000)</w:t>
            </w:r>
          </w:p>
        </w:tc>
        <w:tc>
          <w:tcPr>
            <w:tcW w:w="5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PID-2nd-2nd</w:t>
            </w:r>
          </w:p>
        </w:tc>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del w:id="254" w:author="Unknown">
              <w:r>
                <w:delText>11188</w:delText>
              </w:r>
            </w:del>
            <w:ins w:id="255" w:author="Unknown">
              <w:r>
                <w:t>11,188</w:t>
              </w:r>
            </w:ins>
          </w:p>
        </w:tc>
        <w:tc>
          <w:tcPr>
            <w:tcW w:w="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2.0</w:t>
            </w:r>
          </w:p>
        </w:tc>
        <w:tc>
          <w:tcPr>
            <w:tcW w:w="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60.0</w:t>
            </w:r>
          </w:p>
        </w:tc>
        <w:tc>
          <w:tcPr>
            <w:tcW w:w="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del w:id="256" w:author="Unknown">
              <w:r>
                <w:delText>-</w:delText>
              </w:r>
            </w:del>
            <w:ins w:id="257" w:author="Unknown">
              <w:r>
                <w:t>−</w:t>
              </w:r>
            </w:ins>
            <w:r>
              <w:t>11.5</w:t>
            </w:r>
          </w:p>
        </w:tc>
        <w:tc>
          <w:tcPr>
            <w:tcW w:w="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0.7</w:t>
            </w:r>
          </w:p>
        </w:tc>
      </w:tr>
      <w:tr w:rsidR="00B53295">
        <w:trPr>
          <w:divId w:val="715082243"/>
        </w:trPr>
        <w:tc>
          <w:tcPr>
            <w:tcW w:w="27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Additional bonus type ({{EQU00174}}={{EQU00175}}=3000)</w:t>
            </w:r>
          </w:p>
        </w:tc>
        <w:tc>
          <w:tcPr>
            <w:tcW w:w="5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PID-2nd-2nd</w:t>
            </w:r>
          </w:p>
        </w:tc>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del w:id="258" w:author="Unknown">
              <w:r>
                <w:delText>10297</w:delText>
              </w:r>
            </w:del>
            <w:ins w:id="259" w:author="Unknown">
              <w:r>
                <w:t>10,297</w:t>
              </w:r>
            </w:ins>
          </w:p>
        </w:tc>
        <w:tc>
          <w:tcPr>
            <w:tcW w:w="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2.0</w:t>
            </w:r>
          </w:p>
        </w:tc>
        <w:tc>
          <w:tcPr>
            <w:tcW w:w="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60.0</w:t>
            </w:r>
          </w:p>
        </w:tc>
        <w:tc>
          <w:tcPr>
            <w:tcW w:w="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6.0</w:t>
            </w:r>
          </w:p>
        </w:tc>
        <w:tc>
          <w:tcPr>
            <w:tcW w:w="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3.3</w:t>
            </w:r>
          </w:p>
        </w:tc>
      </w:tr>
      <w:tr w:rsidR="00B53295">
        <w:trPr>
          <w:divId w:val="715082243"/>
        </w:trPr>
        <w:tc>
          <w:tcPr>
            <w:tcW w:w="2700" w:type="pct"/>
            <w:tcBorders>
              <w:top w:val="nil"/>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rsidR="00B53295" w:rsidRDefault="009F0CC9">
            <w:pPr>
              <w:pStyle w:val="TT"/>
            </w:pPr>
            <w:r>
              <w:t>Additional bonus type ({{EQU00176}}={{EQU00177}}=4000)</w:t>
            </w:r>
          </w:p>
        </w:tc>
        <w:tc>
          <w:tcPr>
            <w:tcW w:w="550" w:type="pct"/>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rsidR="00B53295" w:rsidRDefault="009F0CC9">
            <w:pPr>
              <w:pStyle w:val="TT"/>
            </w:pPr>
            <w:r>
              <w:t>PID-2nd-2nd</w:t>
            </w:r>
          </w:p>
        </w:tc>
        <w:tc>
          <w:tcPr>
            <w:tcW w:w="400" w:type="pct"/>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rsidR="00B53295" w:rsidRDefault="009F0CC9">
            <w:pPr>
              <w:pStyle w:val="TT"/>
            </w:pPr>
            <w:r>
              <w:t>6691.3</w:t>
            </w:r>
          </w:p>
        </w:tc>
        <w:tc>
          <w:tcPr>
            <w:tcW w:w="300" w:type="pct"/>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rsidR="00B53295" w:rsidRDefault="009F0CC9">
            <w:pPr>
              <w:pStyle w:val="TT"/>
            </w:pPr>
            <w:r>
              <w:t>5.5</w:t>
            </w:r>
          </w:p>
        </w:tc>
        <w:tc>
          <w:tcPr>
            <w:tcW w:w="300" w:type="pct"/>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rsidR="00B53295" w:rsidRDefault="009F0CC9">
            <w:pPr>
              <w:pStyle w:val="TT"/>
            </w:pPr>
            <w:r>
              <w:t>60.0</w:t>
            </w:r>
          </w:p>
        </w:tc>
        <w:tc>
          <w:tcPr>
            <w:tcW w:w="300" w:type="pct"/>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rsidR="00B53295" w:rsidRDefault="009F0CC9">
            <w:pPr>
              <w:pStyle w:val="TT"/>
            </w:pPr>
            <w:del w:id="260" w:author="Unknown">
              <w:r>
                <w:delText>-</w:delText>
              </w:r>
            </w:del>
            <w:ins w:id="261" w:author="Unknown">
              <w:r>
                <w:t>−</w:t>
              </w:r>
            </w:ins>
            <w:r>
              <w:t>5.2</w:t>
            </w:r>
          </w:p>
        </w:tc>
        <w:tc>
          <w:tcPr>
            <w:tcW w:w="300" w:type="pct"/>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rsidR="00B53295" w:rsidRDefault="009F0CC9">
            <w:pPr>
              <w:pStyle w:val="TT"/>
            </w:pPr>
            <w:ins w:id="262" w:author="Unknown">
              <w:r>
                <w:t>−</w:t>
              </w:r>
            </w:ins>
            <w:del w:id="263" w:author="Unknown">
              <w:r>
                <w:delText>-</w:delText>
              </w:r>
            </w:del>
            <w:r>
              <w:t>1.0</w:t>
            </w:r>
          </w:p>
        </w:tc>
      </w:tr>
      <w:tr w:rsidR="00B53295">
        <w:trPr>
          <w:divId w:val="715082243"/>
        </w:trPr>
        <w:tc>
          <w:tcPr>
            <w:tcW w:w="27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Additional bonus type ({{EQU00178}}={{EQU00179}}=5000)</w:t>
            </w:r>
          </w:p>
        </w:tc>
        <w:tc>
          <w:tcPr>
            <w:tcW w:w="5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PID-1st-1st</w:t>
            </w:r>
          </w:p>
        </w:tc>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1503.1</w:t>
            </w:r>
          </w:p>
        </w:tc>
        <w:tc>
          <w:tcPr>
            <w:tcW w:w="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5.7</w:t>
            </w:r>
          </w:p>
        </w:tc>
        <w:tc>
          <w:tcPr>
            <w:tcW w:w="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60.5</w:t>
            </w:r>
          </w:p>
        </w:tc>
        <w:tc>
          <w:tcPr>
            <w:tcW w:w="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del w:id="264" w:author="Unknown">
              <w:r>
                <w:delText>-</w:delText>
              </w:r>
            </w:del>
            <w:ins w:id="265" w:author="Unknown">
              <w:r>
                <w:t>−</w:t>
              </w:r>
            </w:ins>
            <w:r>
              <w:t>6.7</w:t>
            </w:r>
          </w:p>
        </w:tc>
        <w:tc>
          <w:tcPr>
            <w:tcW w:w="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del w:id="266" w:author="Unknown">
              <w:r>
                <w:delText>-</w:delText>
              </w:r>
            </w:del>
            <w:ins w:id="267" w:author="Unknown">
              <w:r>
                <w:t>−</w:t>
              </w:r>
            </w:ins>
            <w:r>
              <w:t>3.7</w:t>
            </w:r>
          </w:p>
        </w:tc>
      </w:tr>
      <w:tr w:rsidR="00B53295">
        <w:trPr>
          <w:divId w:val="715082243"/>
        </w:trPr>
        <w:tc>
          <w:tcPr>
            <w:tcW w:w="27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Additional bonus type ({{EQU00180}}={{EQU00181}}=10</w:t>
            </w:r>
            <w:ins w:id="268" w:author="Unknown">
              <w:r>
                <w:t>,</w:t>
              </w:r>
            </w:ins>
            <w:r>
              <w:t>000)</w:t>
            </w:r>
          </w:p>
        </w:tc>
        <w:tc>
          <w:tcPr>
            <w:tcW w:w="5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PID-1st-1st</w:t>
            </w:r>
          </w:p>
        </w:tc>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1506.1</w:t>
            </w:r>
          </w:p>
        </w:tc>
        <w:tc>
          <w:tcPr>
            <w:tcW w:w="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5.9</w:t>
            </w:r>
          </w:p>
        </w:tc>
        <w:tc>
          <w:tcPr>
            <w:tcW w:w="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59.4</w:t>
            </w:r>
          </w:p>
        </w:tc>
        <w:tc>
          <w:tcPr>
            <w:tcW w:w="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del w:id="269" w:author="Unknown">
              <w:r>
                <w:delText>-</w:delText>
              </w:r>
            </w:del>
            <w:ins w:id="270" w:author="Unknown">
              <w:r>
                <w:t>−</w:t>
              </w:r>
            </w:ins>
            <w:r>
              <w:t>7.8</w:t>
            </w:r>
          </w:p>
        </w:tc>
        <w:tc>
          <w:tcPr>
            <w:tcW w:w="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del w:id="271" w:author="Unknown">
              <w:r>
                <w:delText>-</w:delText>
              </w:r>
            </w:del>
            <w:ins w:id="272" w:author="Unknown">
              <w:r>
                <w:t>−</w:t>
              </w:r>
            </w:ins>
            <w:r>
              <w:t>5.1</w:t>
            </w:r>
          </w:p>
        </w:tc>
      </w:tr>
      <w:tr w:rsidR="00B53295">
        <w:trPr>
          <w:divId w:val="715082243"/>
        </w:trPr>
        <w:tc>
          <w:tcPr>
            <w:tcW w:w="27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Feasible domain type</w:t>
            </w:r>
          </w:p>
        </w:tc>
        <w:tc>
          <w:tcPr>
            <w:tcW w:w="5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PID-2nd-2nd</w:t>
            </w:r>
          </w:p>
        </w:tc>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5835.6</w:t>
            </w:r>
          </w:p>
        </w:tc>
        <w:tc>
          <w:tcPr>
            <w:tcW w:w="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5.7</w:t>
            </w:r>
          </w:p>
        </w:tc>
        <w:tc>
          <w:tcPr>
            <w:tcW w:w="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60.0</w:t>
            </w:r>
          </w:p>
        </w:tc>
        <w:tc>
          <w:tcPr>
            <w:tcW w:w="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del w:id="273" w:author="Unknown">
              <w:r>
                <w:delText>-</w:delText>
              </w:r>
            </w:del>
            <w:ins w:id="274" w:author="Unknown">
              <w:r>
                <w:t>−</w:t>
              </w:r>
            </w:ins>
            <w:r>
              <w:t>13.4</w:t>
            </w:r>
          </w:p>
        </w:tc>
        <w:tc>
          <w:tcPr>
            <w:tcW w:w="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53295" w:rsidRDefault="009F0CC9">
            <w:pPr>
              <w:pStyle w:val="TT"/>
            </w:pPr>
            <w:r>
              <w:t>2.1</w:t>
            </w:r>
          </w:p>
        </w:tc>
      </w:tr>
    </w:tbl>
    <w:p w:rsidR="00B53295" w:rsidRDefault="009F0CC9">
      <w:pPr>
        <w:pStyle w:val="TEXTIND"/>
        <w:divId w:val="715082243"/>
      </w:pPr>
      <w:r>
        <w:t>In addition, for the structure search method, Maeda et al. used GA to implement it, where he viewed all possible structures as individuals in a population and selects the optimal structure through repeated iterations.</w:t>
      </w:r>
      <w:hyperlink w:anchor="10" w:tooltip="[10]" w:history="1">
        <w:r>
          <w:rPr>
            <w:rStyle w:val="Hyperlink"/>
            <w:vertAlign w:val="superscript"/>
          </w:rPr>
          <w:t>10</w:t>
        </w:r>
      </w:hyperlink>
      <w:r>
        <w:t xml:space="preserve"> Compared with the LSTM-based structure search method proposed in this paper: (1) The scalability of structure search based on GA is not good, which is not efficient in dealing with multiple controllers in cascade, whereas the </w:t>
      </w:r>
      <w:r>
        <w:lastRenderedPageBreak/>
        <w:t xml:space="preserve">method in this paper can handle it easily; (2) The structure search based on GA </w:t>
      </w:r>
      <w:proofErr w:type="spellStart"/>
      <w:r>
        <w:t>can not</w:t>
      </w:r>
      <w:proofErr w:type="spellEnd"/>
      <w:r>
        <w:t xml:space="preserve"> reflect the correlation between substructures, whereas the LSTM can model the correlation between each time step, and it is more interpretable.</w:t>
      </w:r>
    </w:p>
    <w:p w:rsidR="00B53295" w:rsidRDefault="009F0CC9">
      <w:pPr>
        <w:pStyle w:val="H1"/>
        <w:divId w:val="715082243"/>
      </w:pPr>
      <w:r>
        <w:rPr>
          <w:rStyle w:val="of"/>
        </w:rPr>
        <w:t>Conclusion and outlook</w:t>
      </w:r>
    </w:p>
    <w:p w:rsidR="00B53295" w:rsidRDefault="009F0CC9">
      <w:pPr>
        <w:pStyle w:val="H2"/>
        <w:divId w:val="715082243"/>
      </w:pPr>
      <w:r>
        <w:rPr>
          <w:rStyle w:val="of"/>
          <w:i/>
          <w:iCs/>
        </w:rPr>
        <w:t>Conclusion</w:t>
      </w:r>
    </w:p>
    <w:p w:rsidR="00B53295" w:rsidRDefault="009F0CC9">
      <w:pPr>
        <w:pStyle w:val="TEXT"/>
        <w:divId w:val="715082243"/>
      </w:pPr>
      <w:r>
        <w:t xml:space="preserve">In this paper, a controller design method based on the integration of structure search and parameter optimization is proposed, which can find the most suitable controller structure and complete parameter tuning in a shorter time compared with the traditional full-search based method, and meet a specific stability margin while extending the control bandwidth, which can significantly improve the efficiency of controller designers. The validity of the method was verified on a </w:t>
      </w:r>
      <w:proofErr w:type="spellStart"/>
      <w:r>
        <w:t>galvano</w:t>
      </w:r>
      <w:proofErr w:type="spellEnd"/>
      <w:r>
        <w:t xml:space="preserve"> scanner.</w:t>
      </w:r>
    </w:p>
    <w:p w:rsidR="00B53295" w:rsidRDefault="009F0CC9">
      <w:pPr>
        <w:pStyle w:val="H2"/>
        <w:divId w:val="715082243"/>
      </w:pPr>
      <w:r>
        <w:rPr>
          <w:rStyle w:val="of"/>
          <w:i/>
          <w:iCs/>
        </w:rPr>
        <w:t>Outlook</w:t>
      </w:r>
    </w:p>
    <w:p w:rsidR="00B53295" w:rsidRDefault="009F0CC9">
      <w:pPr>
        <w:pStyle w:val="TEXT"/>
        <w:divId w:val="715082243"/>
      </w:pPr>
      <w:r>
        <w:t>The next step can be further investigated in the following aspects:</w:t>
      </w:r>
    </w:p>
    <w:p w:rsidR="00B53295" w:rsidRDefault="009F0CC9">
      <w:pPr>
        <w:pStyle w:val="NL"/>
        <w:divId w:val="715082243"/>
      </w:pPr>
      <w:r>
        <w:t>(1) Embedding more rules of the controller structure design domain and adopting a more complex way of describing the controller structure to make it closer to the actual application scenarios.</w:t>
      </w:r>
    </w:p>
    <w:p w:rsidR="00B53295" w:rsidRDefault="009F0CC9">
      <w:pPr>
        <w:pStyle w:val="NL"/>
        <w:divId w:val="715082243"/>
      </w:pPr>
      <w:r>
        <w:t>(2) Researching on the encoding of directed cyclic graphs, which can be applied to controllers that introduce feedback structures, allows a wider range of structure search.</w:t>
      </w:r>
    </w:p>
    <w:p w:rsidR="00B53295" w:rsidRDefault="009F0CC9">
      <w:pPr>
        <w:pStyle w:val="NL"/>
        <w:divId w:val="715082243"/>
      </w:pPr>
      <w:r>
        <w:t>(3) Selecting more complex controlled objects, such as variant vehicles.</w:t>
      </w:r>
    </w:p>
    <w:p w:rsidR="00B53295" w:rsidRDefault="009F0CC9">
      <w:pPr>
        <w:pStyle w:val="NL"/>
        <w:divId w:val="715082243"/>
      </w:pPr>
      <w:r>
        <w:t>(4) Parameter optimization can use other heuristic algorithms.</w:t>
      </w:r>
    </w:p>
    <w:p w:rsidR="00B53295" w:rsidRDefault="009F0CC9">
      <w:pPr>
        <w:pStyle w:val="NL"/>
        <w:divId w:val="715082243"/>
      </w:pPr>
      <w:r>
        <w:t>(5) Accomplish more complex control objectives.</w:t>
      </w:r>
    </w:p>
    <w:p w:rsidR="00B53295" w:rsidRDefault="009F0CC9">
      <w:pPr>
        <w:pStyle w:val="EH"/>
        <w:spacing w:before="150"/>
        <w:divId w:val="1723208726"/>
      </w:pPr>
      <w:r>
        <w:t xml:space="preserve">Declaration of conflicting </w:t>
      </w:r>
      <w:proofErr w:type="gramStart"/>
      <w:r>
        <w:t>interests</w:t>
      </w:r>
      <w:r>
        <w:rPr>
          <w:b/>
          <w:bCs/>
          <w:color w:val="FF0000"/>
          <w:sz w:val="32"/>
          <w:szCs w:val="32"/>
          <w:lang w:val="en-US"/>
        </w:rPr>
        <w:t>[</w:t>
      </w:r>
      <w:proofErr w:type="gramEnd"/>
      <w:r>
        <w:rPr>
          <w:b/>
          <w:bCs/>
          <w:color w:val="FF0000"/>
          <w:sz w:val="32"/>
          <w:szCs w:val="32"/>
          <w:lang w:val="en-US"/>
        </w:rPr>
        <w:t>GQ: 2]</w:t>
      </w:r>
    </w:p>
    <w:p w:rsidR="00B53295" w:rsidRDefault="009F0CC9">
      <w:pPr>
        <w:pStyle w:val="AN"/>
        <w:divId w:val="1723208726"/>
      </w:pPr>
      <w:r>
        <w:t>The author(s) declared no potential conflicts of interest with respect to the research, authorship, and/or publication of this article.</w:t>
      </w:r>
    </w:p>
    <w:p w:rsidR="00B53295" w:rsidRDefault="009F0CC9">
      <w:pPr>
        <w:pStyle w:val="EH"/>
        <w:divId w:val="1723208726"/>
      </w:pPr>
      <w:r>
        <w:t>Funding</w:t>
      </w:r>
    </w:p>
    <w:p w:rsidR="00B53295" w:rsidRDefault="009F0CC9">
      <w:pPr>
        <w:pStyle w:val="AN"/>
        <w:divId w:val="1723208726"/>
      </w:pPr>
      <w:r>
        <w:t xml:space="preserve">The author(s) disclosed receipt of the following financial support for the research, authorship, and/or publication of this article: This research is supported by the science and technology innovation 2030 - </w:t>
      </w:r>
      <w:del w:id="275" w:author="Unknown">
        <w:r>
          <w:delText>"</w:delText>
        </w:r>
      </w:del>
      <w:ins w:id="276" w:author="Unknown">
        <w:r>
          <w:t>“</w:t>
        </w:r>
      </w:ins>
      <w:r>
        <w:t>new generation artificial intelligence</w:t>
      </w:r>
      <w:del w:id="277" w:author="Unknown">
        <w:r>
          <w:delText>"</w:delText>
        </w:r>
      </w:del>
      <w:ins w:id="278" w:author="Unknown">
        <w:r>
          <w:t>”</w:t>
        </w:r>
      </w:ins>
      <w:r>
        <w:t xml:space="preserve"> major project (2018AAA0101605), the National Natural Science Foundation of China (No.61771281, No.61174168), the special project for industrial transformation and upgrading of MIIT 2018 (ZB182505), and independent research program of Tsinghua University (2018Z05JZY015).</w:t>
      </w:r>
    </w:p>
    <w:p w:rsidR="00B53295" w:rsidRDefault="009F0CC9">
      <w:pPr>
        <w:pStyle w:val="EH"/>
        <w:divId w:val="1723208726"/>
      </w:pPr>
      <w:r>
        <w:lastRenderedPageBreak/>
        <w:t xml:space="preserve">ORCID </w:t>
      </w:r>
      <w:proofErr w:type="spellStart"/>
      <w:proofErr w:type="gramStart"/>
      <w:r>
        <w:t>iD</w:t>
      </w:r>
      <w:proofErr w:type="spellEnd"/>
      <w:r>
        <w:rPr>
          <w:b/>
          <w:bCs/>
          <w:color w:val="FF0000"/>
          <w:sz w:val="32"/>
          <w:szCs w:val="32"/>
          <w:lang w:val="en-US"/>
        </w:rPr>
        <w:t>[</w:t>
      </w:r>
      <w:proofErr w:type="gramEnd"/>
      <w:r>
        <w:rPr>
          <w:b/>
          <w:bCs/>
          <w:color w:val="FF0000"/>
          <w:sz w:val="32"/>
          <w:szCs w:val="32"/>
          <w:lang w:val="en-US"/>
        </w:rPr>
        <w:t>GQ: 3]</w:t>
      </w:r>
    </w:p>
    <w:p w:rsidR="00B53295" w:rsidRDefault="009F0CC9">
      <w:pPr>
        <w:pStyle w:val="AN"/>
        <w:divId w:val="1723208726"/>
      </w:pPr>
      <w:proofErr w:type="spellStart"/>
      <w:r>
        <w:t>Kan</w:t>
      </w:r>
      <w:proofErr w:type="spellEnd"/>
      <w:r>
        <w:t xml:space="preserve"> Yang https://orcid.org/0009-0003-8089-0575</w:t>
      </w:r>
    </w:p>
    <w:p w:rsidR="00B53295" w:rsidRDefault="009F0CC9">
      <w:pPr>
        <w:pStyle w:val="EH"/>
        <w:divId w:val="1723208726"/>
      </w:pPr>
      <w:r>
        <w:t>References</w:t>
      </w:r>
    </w:p>
    <w:p w:rsidR="00B53295" w:rsidRDefault="009F0CC9">
      <w:pPr>
        <w:pStyle w:val="REF"/>
        <w:divId w:val="41711904"/>
      </w:pPr>
      <w:r>
        <w:rPr>
          <w:color w:val="FF0000"/>
        </w:rPr>
        <w:t xml:space="preserve">1. </w:t>
      </w:r>
      <w:proofErr w:type="spellStart"/>
      <w:r>
        <w:rPr>
          <w:color w:val="005079"/>
        </w:rPr>
        <w:t>Cai</w:t>
      </w:r>
      <w:proofErr w:type="spellEnd"/>
      <w:r>
        <w:rPr>
          <w:rStyle w:val="authgroup"/>
        </w:rPr>
        <w:t xml:space="preserve"> </w:t>
      </w:r>
      <w:r>
        <w:rPr>
          <w:color w:val="FF00FF"/>
        </w:rPr>
        <w:t>M</w:t>
      </w:r>
      <w:r>
        <w:rPr>
          <w:rStyle w:val="authgroup"/>
        </w:rPr>
        <w:t xml:space="preserve">. </w:t>
      </w:r>
      <w:r>
        <w:rPr>
          <w:i/>
          <w:iCs/>
          <w:color w:val="6300CC"/>
        </w:rPr>
        <w:t>Flight Control System</w:t>
      </w:r>
      <w:r>
        <w:t xml:space="preserve">. </w:t>
      </w:r>
      <w:r>
        <w:rPr>
          <w:color w:val="D94671"/>
        </w:rPr>
        <w:t>Beijing</w:t>
      </w:r>
      <w:r>
        <w:t xml:space="preserve">: </w:t>
      </w:r>
      <w:r>
        <w:rPr>
          <w:color w:val="AB411A"/>
        </w:rPr>
        <w:t xml:space="preserve">National </w:t>
      </w:r>
      <w:proofErr w:type="spellStart"/>
      <w:r>
        <w:rPr>
          <w:color w:val="AB411A"/>
        </w:rPr>
        <w:t>Defense</w:t>
      </w:r>
      <w:proofErr w:type="spellEnd"/>
      <w:r>
        <w:rPr>
          <w:color w:val="AB411A"/>
        </w:rPr>
        <w:t xml:space="preserve"> Industry Press</w:t>
      </w:r>
      <w:r>
        <w:t xml:space="preserve">, </w:t>
      </w:r>
      <w:r>
        <w:rPr>
          <w:color w:val="9E0606"/>
        </w:rPr>
        <w:t>2007</w:t>
      </w:r>
      <w:r>
        <w:t>. pp.</w:t>
      </w:r>
      <w:r>
        <w:rPr>
          <w:color w:val="FF7600"/>
        </w:rPr>
        <w:t>196</w:t>
      </w:r>
      <w:r>
        <w:t>.</w:t>
      </w:r>
    </w:p>
    <w:p w:rsidR="00B53295" w:rsidRDefault="009F0CC9">
      <w:pPr>
        <w:pStyle w:val="REF"/>
        <w:divId w:val="41711904"/>
      </w:pPr>
      <w:r>
        <w:rPr>
          <w:color w:val="FF0000"/>
        </w:rPr>
        <w:t xml:space="preserve">2. </w:t>
      </w:r>
      <w:proofErr w:type="spellStart"/>
      <w:r>
        <w:rPr>
          <w:color w:val="005079"/>
        </w:rPr>
        <w:t>Zoph</w:t>
      </w:r>
      <w:proofErr w:type="spellEnd"/>
      <w:r>
        <w:rPr>
          <w:rStyle w:val="authgroup"/>
        </w:rPr>
        <w:t xml:space="preserve"> </w:t>
      </w:r>
      <w:r>
        <w:rPr>
          <w:color w:val="FF00FF"/>
        </w:rPr>
        <w:t>B</w:t>
      </w:r>
      <w:r>
        <w:rPr>
          <w:rStyle w:val="authgroup"/>
        </w:rPr>
        <w:t xml:space="preserve"> and </w:t>
      </w:r>
      <w:r>
        <w:rPr>
          <w:color w:val="005079"/>
        </w:rPr>
        <w:t>Le</w:t>
      </w:r>
      <w:r>
        <w:rPr>
          <w:rStyle w:val="authgroup"/>
        </w:rPr>
        <w:t xml:space="preserve"> </w:t>
      </w:r>
      <w:r>
        <w:rPr>
          <w:color w:val="FF00FF"/>
        </w:rPr>
        <w:t>QV</w:t>
      </w:r>
      <w:r>
        <w:rPr>
          <w:rStyle w:val="authgroup"/>
        </w:rPr>
        <w:t xml:space="preserve">. </w:t>
      </w:r>
      <w:r>
        <w:rPr>
          <w:color w:val="FF6600"/>
        </w:rPr>
        <w:t xml:space="preserve">Neural architecture search with reinforcement learning. In: </w:t>
      </w:r>
      <w:r>
        <w:rPr>
          <w:i/>
          <w:iCs/>
          <w:color w:val="FF6600"/>
        </w:rPr>
        <w:t>International conference on learning representations</w:t>
      </w:r>
      <w:r>
        <w:t xml:space="preserve">, </w:t>
      </w:r>
      <w:r>
        <w:rPr>
          <w:color w:val="9E0606"/>
        </w:rPr>
        <w:t>2017</w:t>
      </w:r>
      <w:r>
        <w:t>.</w:t>
      </w:r>
    </w:p>
    <w:p w:rsidR="00B53295" w:rsidRDefault="009F0CC9">
      <w:pPr>
        <w:pStyle w:val="REF"/>
        <w:divId w:val="41711904"/>
      </w:pPr>
      <w:r>
        <w:rPr>
          <w:color w:val="FF0000"/>
        </w:rPr>
        <w:t xml:space="preserve">3. </w:t>
      </w:r>
      <w:r>
        <w:rPr>
          <w:color w:val="005079"/>
        </w:rPr>
        <w:t>Pham</w:t>
      </w:r>
      <w:r>
        <w:rPr>
          <w:rStyle w:val="authgroup"/>
        </w:rPr>
        <w:t xml:space="preserve"> </w:t>
      </w:r>
      <w:r>
        <w:rPr>
          <w:color w:val="FF00FF"/>
        </w:rPr>
        <w:t>H</w:t>
      </w:r>
      <w:r>
        <w:rPr>
          <w:rStyle w:val="authgroup"/>
        </w:rPr>
        <w:t xml:space="preserve">, </w:t>
      </w:r>
      <w:r>
        <w:rPr>
          <w:color w:val="005079"/>
        </w:rPr>
        <w:t>Guan</w:t>
      </w:r>
      <w:r>
        <w:rPr>
          <w:rStyle w:val="authgroup"/>
        </w:rPr>
        <w:t xml:space="preserve"> </w:t>
      </w:r>
      <w:r>
        <w:rPr>
          <w:color w:val="FF00FF"/>
        </w:rPr>
        <w:t>MY</w:t>
      </w:r>
      <w:r>
        <w:rPr>
          <w:rStyle w:val="authgroup"/>
        </w:rPr>
        <w:t xml:space="preserve">, </w:t>
      </w:r>
      <w:proofErr w:type="spellStart"/>
      <w:r>
        <w:rPr>
          <w:color w:val="005079"/>
        </w:rPr>
        <w:t>Zoph</w:t>
      </w:r>
      <w:proofErr w:type="spellEnd"/>
      <w:r>
        <w:rPr>
          <w:rStyle w:val="authgroup"/>
        </w:rPr>
        <w:t xml:space="preserve"> </w:t>
      </w:r>
      <w:r>
        <w:rPr>
          <w:color w:val="FF00FF"/>
        </w:rPr>
        <w:t>B</w:t>
      </w:r>
      <w:r>
        <w:rPr>
          <w:rStyle w:val="authgroup"/>
        </w:rPr>
        <w:t xml:space="preserve">, </w:t>
      </w:r>
      <w:r>
        <w:rPr>
          <w:color w:val="089BA2"/>
        </w:rPr>
        <w:t>et al.</w:t>
      </w:r>
      <w:r>
        <w:rPr>
          <w:rStyle w:val="authgroup"/>
        </w:rPr>
        <w:t xml:space="preserve"> </w:t>
      </w:r>
      <w:r>
        <w:rPr>
          <w:color w:val="FF6600"/>
        </w:rPr>
        <w:t xml:space="preserve">Efficient neural architecture search via parameter sharing. In: </w:t>
      </w:r>
      <w:r>
        <w:rPr>
          <w:i/>
          <w:iCs/>
          <w:color w:val="FF6600"/>
        </w:rPr>
        <w:t>International conference on machine learning</w:t>
      </w:r>
      <w:r>
        <w:t xml:space="preserve">, </w:t>
      </w:r>
      <w:r>
        <w:rPr>
          <w:color w:val="9E0606"/>
        </w:rPr>
        <w:t>2018</w:t>
      </w:r>
      <w:r>
        <w:t>.</w:t>
      </w:r>
    </w:p>
    <w:p w:rsidR="00B53295" w:rsidRDefault="009F0CC9">
      <w:pPr>
        <w:pStyle w:val="REF"/>
        <w:divId w:val="41711904"/>
      </w:pPr>
      <w:r>
        <w:rPr>
          <w:color w:val="FF0000"/>
        </w:rPr>
        <w:t xml:space="preserve">4. </w:t>
      </w:r>
      <w:r>
        <w:rPr>
          <w:color w:val="005079"/>
        </w:rPr>
        <w:t>Luo</w:t>
      </w:r>
      <w:r>
        <w:rPr>
          <w:rStyle w:val="authgroup"/>
        </w:rPr>
        <w:t xml:space="preserve"> </w:t>
      </w:r>
      <w:r>
        <w:rPr>
          <w:color w:val="FF00FF"/>
        </w:rPr>
        <w:t>R</w:t>
      </w:r>
      <w:r>
        <w:rPr>
          <w:rStyle w:val="authgroup"/>
        </w:rPr>
        <w:t xml:space="preserve">. </w:t>
      </w:r>
      <w:r>
        <w:rPr>
          <w:i/>
          <w:iCs/>
          <w:color w:val="FF6600"/>
        </w:rPr>
        <w:t>Efficient neural architecture search: algorithms and applications</w:t>
      </w:r>
      <w:r>
        <w:t xml:space="preserve">. </w:t>
      </w:r>
      <w:r>
        <w:rPr>
          <w:color w:val="D94671"/>
        </w:rPr>
        <w:t>Hefei, Anhui</w:t>
      </w:r>
      <w:r>
        <w:t xml:space="preserve">: </w:t>
      </w:r>
      <w:r>
        <w:rPr>
          <w:color w:val="AB411A"/>
        </w:rPr>
        <w:t>University of Science and Technology of China</w:t>
      </w:r>
      <w:r>
        <w:t xml:space="preserve">, </w:t>
      </w:r>
      <w:r>
        <w:rPr>
          <w:color w:val="9E0606"/>
        </w:rPr>
        <w:t>2021</w:t>
      </w:r>
      <w:r>
        <w:t xml:space="preserve">. DOI: </w:t>
      </w:r>
      <w:r>
        <w:rPr>
          <w:color w:val="EFC90B"/>
        </w:rPr>
        <w:t>10.27517/d.cnki.gzkju.2021.001094.</w:t>
      </w:r>
    </w:p>
    <w:p w:rsidR="00B53295" w:rsidRDefault="009F0CC9">
      <w:pPr>
        <w:pStyle w:val="REF"/>
        <w:divId w:val="41711904"/>
      </w:pPr>
      <w:r>
        <w:rPr>
          <w:color w:val="FF0000"/>
        </w:rPr>
        <w:t xml:space="preserve">5. </w:t>
      </w:r>
      <w:r>
        <w:rPr>
          <w:color w:val="005079"/>
        </w:rPr>
        <w:t>Zhou</w:t>
      </w:r>
      <w:r>
        <w:rPr>
          <w:rStyle w:val="authgroup"/>
        </w:rPr>
        <w:t xml:space="preserve"> </w:t>
      </w:r>
      <w:r>
        <w:rPr>
          <w:color w:val="FF00FF"/>
        </w:rPr>
        <w:t>T</w:t>
      </w:r>
      <w:r>
        <w:rPr>
          <w:rStyle w:val="authgroup"/>
        </w:rPr>
        <w:t xml:space="preserve">. </w:t>
      </w:r>
      <w:r>
        <w:rPr>
          <w:i/>
          <w:iCs/>
          <w:color w:val="FF6600"/>
        </w:rPr>
        <w:t>Study and application of search space optimization for structure search with convolutional neural network</w:t>
      </w:r>
      <w:r>
        <w:t xml:space="preserve">. </w:t>
      </w:r>
      <w:r>
        <w:rPr>
          <w:color w:val="D94671"/>
        </w:rPr>
        <w:t>Beijing</w:t>
      </w:r>
      <w:r>
        <w:t xml:space="preserve">: </w:t>
      </w:r>
      <w:proofErr w:type="spellStart"/>
      <w:r>
        <w:rPr>
          <w:color w:val="AB411A"/>
        </w:rPr>
        <w:t>Minzu</w:t>
      </w:r>
      <w:proofErr w:type="spellEnd"/>
      <w:r>
        <w:rPr>
          <w:color w:val="AB411A"/>
        </w:rPr>
        <w:t xml:space="preserve"> University of China</w:t>
      </w:r>
      <w:r>
        <w:t xml:space="preserve">, </w:t>
      </w:r>
      <w:r>
        <w:rPr>
          <w:color w:val="9E0606"/>
        </w:rPr>
        <w:t>2021</w:t>
      </w:r>
      <w:r>
        <w:t xml:space="preserve">. DOI: </w:t>
      </w:r>
      <w:r>
        <w:rPr>
          <w:color w:val="EFC90B"/>
        </w:rPr>
        <w:t>10.27667/d.cnki.gzymu.2020.000294.</w:t>
      </w:r>
    </w:p>
    <w:p w:rsidR="00B53295" w:rsidRDefault="009F0CC9">
      <w:pPr>
        <w:pStyle w:val="REF"/>
        <w:divId w:val="41711904"/>
      </w:pPr>
      <w:r>
        <w:rPr>
          <w:color w:val="FF0000"/>
        </w:rPr>
        <w:t xml:space="preserve">6. </w:t>
      </w:r>
      <w:r>
        <w:rPr>
          <w:color w:val="005079"/>
        </w:rPr>
        <w:t>Luo</w:t>
      </w:r>
      <w:r>
        <w:rPr>
          <w:rStyle w:val="authgroup"/>
        </w:rPr>
        <w:t xml:space="preserve"> </w:t>
      </w:r>
      <w:r>
        <w:rPr>
          <w:color w:val="FF00FF"/>
        </w:rPr>
        <w:t>J</w:t>
      </w:r>
      <w:r>
        <w:rPr>
          <w:rStyle w:val="authgroup"/>
        </w:rPr>
        <w:t xml:space="preserve">. </w:t>
      </w:r>
      <w:r>
        <w:rPr>
          <w:i/>
          <w:iCs/>
          <w:color w:val="FF6600"/>
        </w:rPr>
        <w:t>Research and application of efficient neural network structure search algorithm based on dynamical isometry theory</w:t>
      </w:r>
      <w:r>
        <w:rPr>
          <w:color w:val="FF6600"/>
        </w:rPr>
        <w:t>.  Chengdu:</w:t>
      </w:r>
      <w:r>
        <w:t> </w:t>
      </w:r>
      <w:r>
        <w:rPr>
          <w:color w:val="AB411A"/>
        </w:rPr>
        <w:t>University of Electronic Science and Technology of China</w:t>
      </w:r>
      <w:r>
        <w:t xml:space="preserve">, </w:t>
      </w:r>
      <w:r>
        <w:rPr>
          <w:color w:val="9E0606"/>
        </w:rPr>
        <w:t>2023</w:t>
      </w:r>
      <w:r>
        <w:t>.</w:t>
      </w:r>
    </w:p>
    <w:p w:rsidR="00B53295" w:rsidRDefault="009F0CC9">
      <w:pPr>
        <w:pStyle w:val="REF"/>
        <w:divId w:val="41711904"/>
      </w:pPr>
      <w:r>
        <w:rPr>
          <w:color w:val="FF0000"/>
        </w:rPr>
        <w:t xml:space="preserve">7. </w:t>
      </w:r>
      <w:r>
        <w:rPr>
          <w:color w:val="005079"/>
        </w:rPr>
        <w:t>Ahmed</w:t>
      </w:r>
      <w:r>
        <w:rPr>
          <w:rStyle w:val="authgroup"/>
        </w:rPr>
        <w:t xml:space="preserve"> </w:t>
      </w:r>
      <w:r>
        <w:rPr>
          <w:color w:val="FF00FF"/>
        </w:rPr>
        <w:t>M</w:t>
      </w:r>
      <w:r>
        <w:rPr>
          <w:rStyle w:val="authgroup"/>
        </w:rPr>
        <w:t xml:space="preserve">, </w:t>
      </w:r>
      <w:proofErr w:type="spellStart"/>
      <w:r>
        <w:rPr>
          <w:color w:val="005079"/>
        </w:rPr>
        <w:t>AlZoubi</w:t>
      </w:r>
      <w:proofErr w:type="spellEnd"/>
      <w:r>
        <w:rPr>
          <w:rStyle w:val="authgroup"/>
        </w:rPr>
        <w:t xml:space="preserve"> </w:t>
      </w:r>
      <w:r>
        <w:rPr>
          <w:color w:val="FF00FF"/>
        </w:rPr>
        <w:t>A</w:t>
      </w:r>
      <w:r>
        <w:rPr>
          <w:rStyle w:val="authgroup"/>
        </w:rPr>
        <w:t xml:space="preserve"> and </w:t>
      </w:r>
      <w:r>
        <w:rPr>
          <w:color w:val="005079"/>
        </w:rPr>
        <w:t>Du</w:t>
      </w:r>
      <w:r>
        <w:rPr>
          <w:rStyle w:val="authgroup"/>
        </w:rPr>
        <w:t xml:space="preserve"> </w:t>
      </w:r>
      <w:r>
        <w:rPr>
          <w:color w:val="FF00FF"/>
        </w:rPr>
        <w:t>H</w:t>
      </w:r>
      <w:r>
        <w:rPr>
          <w:rStyle w:val="authgroup"/>
        </w:rPr>
        <w:t xml:space="preserve">. </w:t>
      </w:r>
      <w:r>
        <w:rPr>
          <w:color w:val="17B27D"/>
        </w:rPr>
        <w:t xml:space="preserve">Improving </w:t>
      </w:r>
      <w:ins w:id="279" w:author="Unknown">
        <w:r>
          <w:rPr>
            <w:color w:val="17B27D"/>
          </w:rPr>
          <w:t>g</w:t>
        </w:r>
      </w:ins>
      <w:del w:id="280" w:author="Unknown">
        <w:r>
          <w:rPr>
            <w:color w:val="17B27D"/>
          </w:rPr>
          <w:delText>G</w:delText>
        </w:r>
      </w:del>
      <w:r>
        <w:rPr>
          <w:color w:val="17B27D"/>
        </w:rPr>
        <w:t xml:space="preserve">eneralization of ENAS-based CNN </w:t>
      </w:r>
      <w:ins w:id="281" w:author="Unknown">
        <w:r>
          <w:rPr>
            <w:color w:val="17B27D"/>
          </w:rPr>
          <w:t>m</w:t>
        </w:r>
      </w:ins>
      <w:del w:id="282" w:author="Unknown">
        <w:r>
          <w:rPr>
            <w:color w:val="17B27D"/>
          </w:rPr>
          <w:delText>M</w:delText>
        </w:r>
      </w:del>
      <w:r>
        <w:rPr>
          <w:color w:val="17B27D"/>
        </w:rPr>
        <w:t xml:space="preserve">odels for </w:t>
      </w:r>
      <w:ins w:id="283" w:author="Unknown">
        <w:r>
          <w:rPr>
            <w:color w:val="17B27D"/>
          </w:rPr>
          <w:t>b</w:t>
        </w:r>
      </w:ins>
      <w:del w:id="284" w:author="Unknown">
        <w:r>
          <w:rPr>
            <w:color w:val="17B27D"/>
          </w:rPr>
          <w:delText>B</w:delText>
        </w:r>
      </w:del>
      <w:r>
        <w:rPr>
          <w:color w:val="17B27D"/>
        </w:rPr>
        <w:t xml:space="preserve">reast </w:t>
      </w:r>
      <w:ins w:id="285" w:author="Unknown">
        <w:r>
          <w:rPr>
            <w:color w:val="17B27D"/>
          </w:rPr>
          <w:t>l</w:t>
        </w:r>
      </w:ins>
      <w:del w:id="286" w:author="Unknown">
        <w:r>
          <w:rPr>
            <w:color w:val="17B27D"/>
          </w:rPr>
          <w:delText>L</w:delText>
        </w:r>
      </w:del>
      <w:r>
        <w:rPr>
          <w:color w:val="17B27D"/>
        </w:rPr>
        <w:t xml:space="preserve">esion </w:t>
      </w:r>
      <w:ins w:id="287" w:author="Unknown">
        <w:r>
          <w:rPr>
            <w:color w:val="17B27D"/>
          </w:rPr>
          <w:t>c</w:t>
        </w:r>
      </w:ins>
      <w:del w:id="288" w:author="Unknown">
        <w:r>
          <w:rPr>
            <w:color w:val="17B27D"/>
          </w:rPr>
          <w:delText>C</w:delText>
        </w:r>
      </w:del>
      <w:r>
        <w:rPr>
          <w:color w:val="17B27D"/>
        </w:rPr>
        <w:t xml:space="preserve">lassification from </w:t>
      </w:r>
      <w:ins w:id="289" w:author="Unknown">
        <w:r>
          <w:rPr>
            <w:color w:val="17B27D"/>
          </w:rPr>
          <w:t>u</w:t>
        </w:r>
      </w:ins>
      <w:del w:id="290" w:author="Unknown">
        <w:r>
          <w:rPr>
            <w:color w:val="17B27D"/>
          </w:rPr>
          <w:delText>U</w:delText>
        </w:r>
      </w:del>
      <w:r>
        <w:rPr>
          <w:color w:val="17B27D"/>
        </w:rPr>
        <w:t xml:space="preserve">ltrasound </w:t>
      </w:r>
      <w:ins w:id="291" w:author="Unknown">
        <w:r>
          <w:rPr>
            <w:color w:val="17B27D"/>
          </w:rPr>
          <w:t>i</w:t>
        </w:r>
      </w:ins>
      <w:del w:id="292" w:author="Unknown">
        <w:r>
          <w:rPr>
            <w:color w:val="17B27D"/>
          </w:rPr>
          <w:delText>I</w:delText>
        </w:r>
      </w:del>
      <w:r>
        <w:rPr>
          <w:color w:val="17B27D"/>
        </w:rPr>
        <w:t>mages</w:t>
      </w:r>
      <w:r>
        <w:t xml:space="preserve">. In: </w:t>
      </w:r>
      <w:proofErr w:type="spellStart"/>
      <w:r>
        <w:rPr>
          <w:color w:val="AD497B"/>
        </w:rPr>
        <w:t>Papież</w:t>
      </w:r>
      <w:proofErr w:type="spellEnd"/>
      <w:r>
        <w:rPr>
          <w:rStyle w:val="editorgroup"/>
        </w:rPr>
        <w:t xml:space="preserve"> </w:t>
      </w:r>
      <w:r>
        <w:rPr>
          <w:color w:val="9900FF"/>
        </w:rPr>
        <w:t>BW</w:t>
      </w:r>
      <w:r>
        <w:rPr>
          <w:rStyle w:val="editorgroup"/>
        </w:rPr>
        <w:t xml:space="preserve">, </w:t>
      </w:r>
      <w:proofErr w:type="spellStart"/>
      <w:r>
        <w:rPr>
          <w:color w:val="AD497B"/>
        </w:rPr>
        <w:t>Yaqub</w:t>
      </w:r>
      <w:proofErr w:type="spellEnd"/>
      <w:r>
        <w:rPr>
          <w:rStyle w:val="editorgroup"/>
        </w:rPr>
        <w:t xml:space="preserve"> </w:t>
      </w:r>
      <w:r>
        <w:rPr>
          <w:color w:val="9900FF"/>
        </w:rPr>
        <w:t>M</w:t>
      </w:r>
      <w:del w:id="293" w:author="Unknown">
        <w:r>
          <w:rPr>
            <w:rStyle w:val="editorgroup"/>
          </w:rPr>
          <w:delText xml:space="preserve"> and</w:delText>
        </w:r>
      </w:del>
      <w:ins w:id="294" w:author="Unknown">
        <w:r>
          <w:rPr>
            <w:rStyle w:val="editorgroup"/>
          </w:rPr>
          <w:t>,</w:t>
        </w:r>
      </w:ins>
      <w:r>
        <w:rPr>
          <w:rStyle w:val="editorgroup"/>
        </w:rPr>
        <w:t xml:space="preserve"> </w:t>
      </w:r>
      <w:r>
        <w:rPr>
          <w:color w:val="AD497B"/>
        </w:rPr>
        <w:t>Jiao</w:t>
      </w:r>
      <w:r>
        <w:rPr>
          <w:rStyle w:val="editorgroup"/>
        </w:rPr>
        <w:t xml:space="preserve"> </w:t>
      </w:r>
      <w:r>
        <w:rPr>
          <w:color w:val="9900FF"/>
        </w:rPr>
        <w:t>J</w:t>
      </w:r>
      <w:ins w:id="295" w:author="Unknown">
        <w:r>
          <w:rPr>
            <w:color w:val="9900FF"/>
          </w:rPr>
          <w:t>,</w:t>
        </w:r>
      </w:ins>
      <w:r>
        <w:rPr>
          <w:rStyle w:val="editorgroup"/>
        </w:rPr>
        <w:t xml:space="preserve"> </w:t>
      </w:r>
      <w:r>
        <w:rPr>
          <w:color w:val="089BA2"/>
        </w:rPr>
        <w:t>et al.</w:t>
      </w:r>
      <w:r>
        <w:rPr>
          <w:rStyle w:val="editorgroup"/>
        </w:rPr>
        <w:t xml:space="preserve"> </w:t>
      </w:r>
      <w:r>
        <w:t>(</w:t>
      </w:r>
      <w:proofErr w:type="spellStart"/>
      <w:r>
        <w:t>eds</w:t>
      </w:r>
      <w:proofErr w:type="spellEnd"/>
      <w:r>
        <w:t xml:space="preserve">) </w:t>
      </w:r>
      <w:r>
        <w:rPr>
          <w:i/>
          <w:iCs/>
          <w:color w:val="6300CC"/>
        </w:rPr>
        <w:t xml:space="preserve">Medical image understanding and </w:t>
      </w:r>
      <w:ins w:id="296" w:author="Unknown">
        <w:r>
          <w:rPr>
            <w:i/>
            <w:iCs/>
            <w:color w:val="6300CC"/>
          </w:rPr>
          <w:t>a</w:t>
        </w:r>
      </w:ins>
      <w:del w:id="297" w:author="Unknown">
        <w:r>
          <w:rPr>
            <w:i/>
            <w:iCs/>
            <w:color w:val="6300CC"/>
          </w:rPr>
          <w:delText>A</w:delText>
        </w:r>
      </w:del>
      <w:r>
        <w:rPr>
          <w:i/>
          <w:iCs/>
          <w:color w:val="6300CC"/>
        </w:rPr>
        <w:t>nalysis. MIUA 2021. Lecture Notes in Computer Science</w:t>
      </w:r>
      <w:r>
        <w:t xml:space="preserve">. </w:t>
      </w:r>
      <w:r>
        <w:rPr>
          <w:color w:val="D94671"/>
        </w:rPr>
        <w:t>Cham</w:t>
      </w:r>
      <w:r>
        <w:t xml:space="preserve">: </w:t>
      </w:r>
      <w:r>
        <w:rPr>
          <w:color w:val="AB411A"/>
        </w:rPr>
        <w:t>Springer</w:t>
      </w:r>
      <w:r>
        <w:t xml:space="preserve">, </w:t>
      </w:r>
      <w:r>
        <w:rPr>
          <w:color w:val="9E0606"/>
        </w:rPr>
        <w:t>2021</w:t>
      </w:r>
      <w:r>
        <w:t xml:space="preserve">, Vol. </w:t>
      </w:r>
      <w:proofErr w:type="gramStart"/>
      <w:r>
        <w:rPr>
          <w:color w:val="F70270"/>
        </w:rPr>
        <w:t>12722</w:t>
      </w:r>
      <w:r>
        <w:t>.</w:t>
      </w:r>
      <w:r>
        <w:rPr>
          <w:rStyle w:val="annotation"/>
          <w:b/>
          <w:bCs/>
          <w:color w:val="FF0000"/>
        </w:rPr>
        <w:t>[</w:t>
      </w:r>
      <w:proofErr w:type="gramEnd"/>
      <w:r>
        <w:rPr>
          <w:rStyle w:val="annotation"/>
          <w:b/>
          <w:bCs/>
          <w:color w:val="FF0000"/>
        </w:rPr>
        <w:t>AQ: Please provide page range for Reference ‘7’.]</w:t>
      </w:r>
    </w:p>
    <w:p w:rsidR="00B53295" w:rsidRDefault="009F0CC9">
      <w:pPr>
        <w:pStyle w:val="REF"/>
        <w:divId w:val="41711904"/>
      </w:pPr>
      <w:r>
        <w:rPr>
          <w:color w:val="FF0000"/>
        </w:rPr>
        <w:t xml:space="preserve">8. </w:t>
      </w:r>
      <w:r>
        <w:rPr>
          <w:color w:val="005079"/>
        </w:rPr>
        <w:t>Maeda</w:t>
      </w:r>
      <w:r>
        <w:rPr>
          <w:rStyle w:val="authgroup"/>
        </w:rPr>
        <w:t xml:space="preserve"> </w:t>
      </w:r>
      <w:r>
        <w:rPr>
          <w:color w:val="FF00FF"/>
        </w:rPr>
        <w:t>Y</w:t>
      </w:r>
      <w:r>
        <w:rPr>
          <w:rStyle w:val="authgroup"/>
        </w:rPr>
        <w:t xml:space="preserve"> and </w:t>
      </w:r>
      <w:r>
        <w:rPr>
          <w:color w:val="005079"/>
        </w:rPr>
        <w:t>Iwasaki</w:t>
      </w:r>
      <w:r>
        <w:rPr>
          <w:rStyle w:val="authgroup"/>
        </w:rPr>
        <w:t xml:space="preserve"> </w:t>
      </w:r>
      <w:r>
        <w:rPr>
          <w:color w:val="FF00FF"/>
        </w:rPr>
        <w:t>M</w:t>
      </w:r>
      <w:r>
        <w:rPr>
          <w:rStyle w:val="authgroup"/>
        </w:rPr>
        <w:t xml:space="preserve">. </w:t>
      </w:r>
      <w:r>
        <w:rPr>
          <w:color w:val="003BE3"/>
        </w:rPr>
        <w:t xml:space="preserve">Improvement of </w:t>
      </w:r>
      <w:ins w:id="298" w:author="Unknown">
        <w:r>
          <w:rPr>
            <w:color w:val="003BE3"/>
          </w:rPr>
          <w:t>a</w:t>
        </w:r>
      </w:ins>
      <w:del w:id="299" w:author="Unknown">
        <w:r>
          <w:rPr>
            <w:color w:val="003BE3"/>
          </w:rPr>
          <w:delText>A</w:delText>
        </w:r>
      </w:del>
      <w:r>
        <w:rPr>
          <w:color w:val="003BE3"/>
        </w:rPr>
        <w:t xml:space="preserve">daptive </w:t>
      </w:r>
      <w:ins w:id="300" w:author="Unknown">
        <w:r>
          <w:rPr>
            <w:color w:val="003BE3"/>
          </w:rPr>
          <w:t>p</w:t>
        </w:r>
      </w:ins>
      <w:del w:id="301" w:author="Unknown">
        <w:r>
          <w:rPr>
            <w:color w:val="003BE3"/>
          </w:rPr>
          <w:delText>P</w:delText>
        </w:r>
      </w:del>
      <w:r>
        <w:rPr>
          <w:color w:val="003BE3"/>
        </w:rPr>
        <w:t xml:space="preserve">roperty by </w:t>
      </w:r>
      <w:ins w:id="302" w:author="Unknown">
        <w:r>
          <w:rPr>
            <w:color w:val="003BE3"/>
          </w:rPr>
          <w:t>a</w:t>
        </w:r>
      </w:ins>
      <w:del w:id="303" w:author="Unknown">
        <w:r>
          <w:rPr>
            <w:color w:val="003BE3"/>
          </w:rPr>
          <w:delText>A</w:delText>
        </w:r>
      </w:del>
      <w:r>
        <w:rPr>
          <w:color w:val="003BE3"/>
        </w:rPr>
        <w:t xml:space="preserve">daptive </w:t>
      </w:r>
      <w:ins w:id="304" w:author="Unknown">
        <w:r>
          <w:rPr>
            <w:color w:val="003BE3"/>
          </w:rPr>
          <w:t>d</w:t>
        </w:r>
      </w:ins>
      <w:del w:id="305" w:author="Unknown">
        <w:r>
          <w:rPr>
            <w:color w:val="003BE3"/>
          </w:rPr>
          <w:delText>D</w:delText>
        </w:r>
      </w:del>
      <w:r>
        <w:rPr>
          <w:color w:val="003BE3"/>
        </w:rPr>
        <w:t xml:space="preserve">eadbeat </w:t>
      </w:r>
      <w:ins w:id="306" w:author="Unknown">
        <w:r>
          <w:rPr>
            <w:color w:val="003BE3"/>
          </w:rPr>
          <w:t>f</w:t>
        </w:r>
      </w:ins>
      <w:del w:id="307" w:author="Unknown">
        <w:r>
          <w:rPr>
            <w:color w:val="003BE3"/>
          </w:rPr>
          <w:delText>F</w:delText>
        </w:r>
      </w:del>
      <w:r>
        <w:rPr>
          <w:color w:val="003BE3"/>
        </w:rPr>
        <w:t xml:space="preserve">eedforward </w:t>
      </w:r>
      <w:ins w:id="308" w:author="Unknown">
        <w:r>
          <w:rPr>
            <w:color w:val="003BE3"/>
          </w:rPr>
          <w:t>c</w:t>
        </w:r>
      </w:ins>
      <w:del w:id="309" w:author="Unknown">
        <w:r>
          <w:rPr>
            <w:color w:val="003BE3"/>
          </w:rPr>
          <w:delText>C</w:delText>
        </w:r>
      </w:del>
      <w:r>
        <w:rPr>
          <w:color w:val="003BE3"/>
        </w:rPr>
        <w:t xml:space="preserve">ompensation </w:t>
      </w:r>
      <w:ins w:id="310" w:author="Unknown">
        <w:r>
          <w:rPr>
            <w:color w:val="003BE3"/>
          </w:rPr>
          <w:t>w</w:t>
        </w:r>
      </w:ins>
      <w:del w:id="311" w:author="Unknown">
        <w:r>
          <w:rPr>
            <w:color w:val="003BE3"/>
          </w:rPr>
          <w:delText>W</w:delText>
        </w:r>
      </w:del>
      <w:r>
        <w:rPr>
          <w:color w:val="003BE3"/>
        </w:rPr>
        <w:t xml:space="preserve">ithout </w:t>
      </w:r>
      <w:ins w:id="312" w:author="Unknown">
        <w:r>
          <w:rPr>
            <w:color w:val="003BE3"/>
          </w:rPr>
          <w:t>c</w:t>
        </w:r>
      </w:ins>
      <w:del w:id="313" w:author="Unknown">
        <w:r>
          <w:rPr>
            <w:color w:val="003BE3"/>
          </w:rPr>
          <w:delText>C</w:delText>
        </w:r>
      </w:del>
      <w:r>
        <w:rPr>
          <w:color w:val="003BE3"/>
        </w:rPr>
        <w:t xml:space="preserve">onvex </w:t>
      </w:r>
      <w:ins w:id="314" w:author="Unknown">
        <w:r>
          <w:rPr>
            <w:color w:val="003BE3"/>
          </w:rPr>
          <w:t>o</w:t>
        </w:r>
      </w:ins>
      <w:del w:id="315" w:author="Unknown">
        <w:r>
          <w:rPr>
            <w:color w:val="003BE3"/>
          </w:rPr>
          <w:delText>O</w:delText>
        </w:r>
      </w:del>
      <w:r>
        <w:rPr>
          <w:color w:val="003BE3"/>
        </w:rPr>
        <w:t>ptimization</w:t>
      </w:r>
      <w:r>
        <w:t xml:space="preserve">. </w:t>
      </w:r>
      <w:r>
        <w:rPr>
          <w:i/>
          <w:iCs/>
          <w:color w:val="FF3300"/>
        </w:rPr>
        <w:t xml:space="preserve">IEEE Trans </w:t>
      </w:r>
      <w:proofErr w:type="spellStart"/>
      <w:r>
        <w:rPr>
          <w:i/>
          <w:iCs/>
          <w:color w:val="FF3300"/>
        </w:rPr>
        <w:t>Ind</w:t>
      </w:r>
      <w:proofErr w:type="spellEnd"/>
      <w:r>
        <w:rPr>
          <w:i/>
          <w:iCs/>
          <w:color w:val="FF3300"/>
        </w:rPr>
        <w:t xml:space="preserve"> Electron</w:t>
      </w:r>
      <w:r>
        <w:t xml:space="preserve"> </w:t>
      </w:r>
      <w:r>
        <w:rPr>
          <w:color w:val="9E0606"/>
        </w:rPr>
        <w:t>2015</w:t>
      </w:r>
      <w:r>
        <w:t xml:space="preserve">; </w:t>
      </w:r>
      <w:r>
        <w:rPr>
          <w:color w:val="F70270"/>
        </w:rPr>
        <w:t>62</w:t>
      </w:r>
      <w:r>
        <w:t xml:space="preserve">: </w:t>
      </w:r>
      <w:r>
        <w:rPr>
          <w:color w:val="FF7600"/>
        </w:rPr>
        <w:t>466</w:t>
      </w:r>
      <w:r>
        <w:t>–</w:t>
      </w:r>
      <w:r>
        <w:rPr>
          <w:color w:val="6AB5F2"/>
        </w:rPr>
        <w:t>474</w:t>
      </w:r>
      <w:r>
        <w:t>.</w:t>
      </w:r>
    </w:p>
    <w:p w:rsidR="00B53295" w:rsidRDefault="009F0CC9">
      <w:pPr>
        <w:pStyle w:val="REF"/>
        <w:divId w:val="41711904"/>
      </w:pPr>
      <w:r>
        <w:rPr>
          <w:color w:val="FF0000"/>
        </w:rPr>
        <w:t xml:space="preserve">9. </w:t>
      </w:r>
      <w:r>
        <w:rPr>
          <w:color w:val="005079"/>
        </w:rPr>
        <w:t>Maeda</w:t>
      </w:r>
      <w:r>
        <w:rPr>
          <w:rStyle w:val="authgroup"/>
        </w:rPr>
        <w:t xml:space="preserve"> </w:t>
      </w:r>
      <w:r>
        <w:rPr>
          <w:color w:val="FF00FF"/>
        </w:rPr>
        <w:t>Y</w:t>
      </w:r>
      <w:r>
        <w:rPr>
          <w:rStyle w:val="authgroup"/>
        </w:rPr>
        <w:t xml:space="preserve">, </w:t>
      </w:r>
      <w:r>
        <w:rPr>
          <w:color w:val="005079"/>
        </w:rPr>
        <w:t>Kuroda</w:t>
      </w:r>
      <w:r>
        <w:rPr>
          <w:rStyle w:val="authgroup"/>
        </w:rPr>
        <w:t xml:space="preserve"> </w:t>
      </w:r>
      <w:r>
        <w:rPr>
          <w:color w:val="FF00FF"/>
        </w:rPr>
        <w:t>E</w:t>
      </w:r>
      <w:r>
        <w:rPr>
          <w:rStyle w:val="authgroup"/>
        </w:rPr>
        <w:t xml:space="preserve">, </w:t>
      </w:r>
      <w:proofErr w:type="spellStart"/>
      <w:r>
        <w:rPr>
          <w:color w:val="005079"/>
        </w:rPr>
        <w:t>Uchizono</w:t>
      </w:r>
      <w:proofErr w:type="spellEnd"/>
      <w:r>
        <w:rPr>
          <w:rStyle w:val="authgroup"/>
        </w:rPr>
        <w:t xml:space="preserve"> </w:t>
      </w:r>
      <w:r>
        <w:rPr>
          <w:color w:val="FF00FF"/>
        </w:rPr>
        <w:t>T</w:t>
      </w:r>
      <w:r>
        <w:rPr>
          <w:rStyle w:val="authgroup"/>
        </w:rPr>
        <w:t xml:space="preserve">, </w:t>
      </w:r>
      <w:r>
        <w:rPr>
          <w:color w:val="089BA2"/>
        </w:rPr>
        <w:t>et al.</w:t>
      </w:r>
      <w:r>
        <w:rPr>
          <w:rStyle w:val="authgroup"/>
        </w:rPr>
        <w:t xml:space="preserve"> </w:t>
      </w:r>
      <w:r>
        <w:rPr>
          <w:color w:val="FF6600"/>
        </w:rPr>
        <w:t>Hybrid optimization method for high-performance cascade structure feedback controller design</w:t>
      </w:r>
      <w:r>
        <w:t xml:space="preserve">. In: </w:t>
      </w:r>
      <w:r>
        <w:rPr>
          <w:i/>
          <w:iCs/>
          <w:color w:val="FF6600"/>
        </w:rPr>
        <w:t>IECON 2018 - 44th annual conference of the IEEE Industrial Electronics Society</w:t>
      </w:r>
      <w:r>
        <w:rPr>
          <w:color w:val="FF6600"/>
        </w:rPr>
        <w:t>,</w:t>
      </w:r>
      <w:r>
        <w:t xml:space="preserve"> </w:t>
      </w:r>
      <w:r>
        <w:rPr>
          <w:color w:val="9E0606"/>
        </w:rPr>
        <w:t>2018</w:t>
      </w:r>
      <w:r>
        <w:t>, pp.</w:t>
      </w:r>
      <w:r>
        <w:rPr>
          <w:color w:val="FF7600"/>
        </w:rPr>
        <w:t>4588–</w:t>
      </w:r>
      <w:r>
        <w:rPr>
          <w:color w:val="6AB5F2"/>
        </w:rPr>
        <w:t>4593. New York, NY: IEEE. </w:t>
      </w:r>
    </w:p>
    <w:p w:rsidR="00B53295" w:rsidRDefault="009F0CC9">
      <w:pPr>
        <w:pStyle w:val="REF"/>
        <w:divId w:val="41711904"/>
      </w:pPr>
      <w:r>
        <w:rPr>
          <w:color w:val="FF0000"/>
        </w:rPr>
        <w:t xml:space="preserve">10. </w:t>
      </w:r>
      <w:r>
        <w:rPr>
          <w:color w:val="005079"/>
        </w:rPr>
        <w:t>Maeda</w:t>
      </w:r>
      <w:r>
        <w:rPr>
          <w:rStyle w:val="authgroup"/>
        </w:rPr>
        <w:t xml:space="preserve"> </w:t>
      </w:r>
      <w:r>
        <w:rPr>
          <w:color w:val="FF00FF"/>
        </w:rPr>
        <w:t>Y</w:t>
      </w:r>
      <w:r>
        <w:rPr>
          <w:rStyle w:val="authgroup"/>
        </w:rPr>
        <w:t xml:space="preserve">, </w:t>
      </w:r>
      <w:proofErr w:type="spellStart"/>
      <w:r>
        <w:rPr>
          <w:color w:val="005079"/>
        </w:rPr>
        <w:t>Kunitate</w:t>
      </w:r>
      <w:proofErr w:type="spellEnd"/>
      <w:r>
        <w:rPr>
          <w:rStyle w:val="authgroup"/>
        </w:rPr>
        <w:t xml:space="preserve"> </w:t>
      </w:r>
      <w:r>
        <w:rPr>
          <w:color w:val="FF00FF"/>
        </w:rPr>
        <w:t>S</w:t>
      </w:r>
      <w:r>
        <w:rPr>
          <w:rStyle w:val="authgroup"/>
        </w:rPr>
        <w:t xml:space="preserve">, </w:t>
      </w:r>
      <w:r>
        <w:rPr>
          <w:color w:val="005079"/>
        </w:rPr>
        <w:t>Kuroda</w:t>
      </w:r>
      <w:r>
        <w:rPr>
          <w:rStyle w:val="authgroup"/>
        </w:rPr>
        <w:t xml:space="preserve"> </w:t>
      </w:r>
      <w:r>
        <w:rPr>
          <w:color w:val="FF00FF"/>
        </w:rPr>
        <w:t>E</w:t>
      </w:r>
      <w:r>
        <w:rPr>
          <w:rStyle w:val="authgroup"/>
        </w:rPr>
        <w:t xml:space="preserve">, </w:t>
      </w:r>
      <w:r>
        <w:rPr>
          <w:color w:val="089BA2"/>
        </w:rPr>
        <w:t>et al.</w:t>
      </w:r>
      <w:r>
        <w:rPr>
          <w:rStyle w:val="authgroup"/>
        </w:rPr>
        <w:t xml:space="preserve"> </w:t>
      </w:r>
      <w:r>
        <w:rPr>
          <w:color w:val="003BE3"/>
        </w:rPr>
        <w:t xml:space="preserve">Autonomous cascade structure feedback </w:t>
      </w:r>
      <w:ins w:id="316" w:author="Unknown">
        <w:r>
          <w:rPr>
            <w:color w:val="003BE3"/>
          </w:rPr>
          <w:t>c</w:t>
        </w:r>
      </w:ins>
      <w:del w:id="317" w:author="Unknown">
        <w:r>
          <w:rPr>
            <w:color w:val="003BE3"/>
          </w:rPr>
          <w:delText>C</w:delText>
        </w:r>
      </w:del>
      <w:r>
        <w:rPr>
          <w:color w:val="003BE3"/>
        </w:rPr>
        <w:t xml:space="preserve">ontroller </w:t>
      </w:r>
      <w:ins w:id="318" w:author="Unknown">
        <w:r>
          <w:rPr>
            <w:color w:val="003BE3"/>
          </w:rPr>
          <w:t>d</w:t>
        </w:r>
      </w:ins>
      <w:del w:id="319" w:author="Unknown">
        <w:r>
          <w:rPr>
            <w:color w:val="003BE3"/>
          </w:rPr>
          <w:delText>D</w:delText>
        </w:r>
      </w:del>
      <w:r>
        <w:rPr>
          <w:color w:val="003BE3"/>
        </w:rPr>
        <w:t xml:space="preserve">esign </w:t>
      </w:r>
      <w:ins w:id="320" w:author="Unknown">
        <w:r>
          <w:rPr>
            <w:color w:val="003BE3"/>
          </w:rPr>
          <w:t>w</w:t>
        </w:r>
      </w:ins>
      <w:del w:id="321" w:author="Unknown">
        <w:r>
          <w:rPr>
            <w:color w:val="003BE3"/>
          </w:rPr>
          <w:delText>W</w:delText>
        </w:r>
      </w:del>
      <w:r>
        <w:rPr>
          <w:color w:val="003BE3"/>
        </w:rPr>
        <w:t xml:space="preserve">ith </w:t>
      </w:r>
      <w:ins w:id="322" w:author="Unknown">
        <w:r>
          <w:rPr>
            <w:color w:val="003BE3"/>
          </w:rPr>
          <w:t>g</w:t>
        </w:r>
      </w:ins>
      <w:del w:id="323" w:author="Unknown">
        <w:r>
          <w:rPr>
            <w:color w:val="003BE3"/>
          </w:rPr>
          <w:delText>G</w:delText>
        </w:r>
      </w:del>
      <w:r>
        <w:rPr>
          <w:color w:val="003BE3"/>
        </w:rPr>
        <w:t xml:space="preserve">enetic </w:t>
      </w:r>
      <w:ins w:id="324" w:author="Unknown">
        <w:r>
          <w:rPr>
            <w:color w:val="003BE3"/>
          </w:rPr>
          <w:t>a</w:t>
        </w:r>
      </w:ins>
      <w:del w:id="325" w:author="Unknown">
        <w:r>
          <w:rPr>
            <w:color w:val="003BE3"/>
          </w:rPr>
          <w:delText>A</w:delText>
        </w:r>
      </w:del>
      <w:r>
        <w:rPr>
          <w:color w:val="003BE3"/>
        </w:rPr>
        <w:t xml:space="preserve">lgorithm-based </w:t>
      </w:r>
      <w:ins w:id="326" w:author="Unknown">
        <w:r>
          <w:rPr>
            <w:color w:val="003BE3"/>
          </w:rPr>
          <w:t>s</w:t>
        </w:r>
      </w:ins>
      <w:del w:id="327" w:author="Unknown">
        <w:r>
          <w:rPr>
            <w:color w:val="003BE3"/>
          </w:rPr>
          <w:delText>S</w:delText>
        </w:r>
      </w:del>
      <w:r>
        <w:rPr>
          <w:color w:val="003BE3"/>
        </w:rPr>
        <w:t xml:space="preserve">tructure </w:t>
      </w:r>
      <w:ins w:id="328" w:author="Unknown">
        <w:r>
          <w:rPr>
            <w:color w:val="003BE3"/>
          </w:rPr>
          <w:t>o</w:t>
        </w:r>
      </w:ins>
      <w:del w:id="329" w:author="Unknown">
        <w:r>
          <w:rPr>
            <w:color w:val="003BE3"/>
          </w:rPr>
          <w:delText>O</w:delText>
        </w:r>
      </w:del>
      <w:r>
        <w:rPr>
          <w:color w:val="003BE3"/>
        </w:rPr>
        <w:t>ptimization</w:t>
      </w:r>
      <w:r>
        <w:t xml:space="preserve">. </w:t>
      </w:r>
      <w:r>
        <w:rPr>
          <w:i/>
          <w:iCs/>
          <w:color w:val="FF3300"/>
        </w:rPr>
        <w:t>IFAC-</w:t>
      </w:r>
      <w:proofErr w:type="spellStart"/>
      <w:r>
        <w:rPr>
          <w:i/>
          <w:iCs/>
          <w:color w:val="FF3300"/>
        </w:rPr>
        <w:t>PapersOnLine</w:t>
      </w:r>
      <w:proofErr w:type="spellEnd"/>
      <w:r>
        <w:t xml:space="preserve"> </w:t>
      </w:r>
      <w:r>
        <w:rPr>
          <w:color w:val="9E0606"/>
        </w:rPr>
        <w:t>2020</w:t>
      </w:r>
      <w:r>
        <w:t xml:space="preserve">; </w:t>
      </w:r>
      <w:r>
        <w:rPr>
          <w:color w:val="F70270"/>
        </w:rPr>
        <w:t>53</w:t>
      </w:r>
      <w:r>
        <w:t xml:space="preserve">: </w:t>
      </w:r>
      <w:r>
        <w:rPr>
          <w:color w:val="FF7600"/>
        </w:rPr>
        <w:t>8419</w:t>
      </w:r>
      <w:r>
        <w:t>–</w:t>
      </w:r>
      <w:r>
        <w:rPr>
          <w:color w:val="6AB5F2"/>
        </w:rPr>
        <w:t>8425</w:t>
      </w:r>
      <w:r>
        <w:t>.</w:t>
      </w:r>
    </w:p>
    <w:p w:rsidR="00B53295" w:rsidRDefault="009F0CC9">
      <w:pPr>
        <w:pStyle w:val="REF"/>
        <w:divId w:val="41711904"/>
      </w:pPr>
      <w:r>
        <w:rPr>
          <w:color w:val="FF0000"/>
        </w:rPr>
        <w:t xml:space="preserve">11. </w:t>
      </w:r>
      <w:r>
        <w:rPr>
          <w:color w:val="005079"/>
        </w:rPr>
        <w:t>Robbins</w:t>
      </w:r>
      <w:r>
        <w:rPr>
          <w:rStyle w:val="authgroup"/>
        </w:rPr>
        <w:t xml:space="preserve"> </w:t>
      </w:r>
      <w:r>
        <w:rPr>
          <w:color w:val="FF00FF"/>
        </w:rPr>
        <w:t>H</w:t>
      </w:r>
      <w:r>
        <w:rPr>
          <w:rStyle w:val="authgroup"/>
        </w:rPr>
        <w:t xml:space="preserve"> and </w:t>
      </w:r>
      <w:proofErr w:type="spellStart"/>
      <w:r>
        <w:rPr>
          <w:color w:val="005079"/>
        </w:rPr>
        <w:t>Monro</w:t>
      </w:r>
      <w:proofErr w:type="spellEnd"/>
      <w:r>
        <w:rPr>
          <w:rStyle w:val="authgroup"/>
        </w:rPr>
        <w:t xml:space="preserve"> </w:t>
      </w:r>
      <w:r>
        <w:rPr>
          <w:color w:val="FF00FF"/>
        </w:rPr>
        <w:t>S</w:t>
      </w:r>
      <w:r>
        <w:rPr>
          <w:rStyle w:val="authgroup"/>
        </w:rPr>
        <w:t xml:space="preserve">. </w:t>
      </w:r>
      <w:r>
        <w:rPr>
          <w:color w:val="003BE3"/>
        </w:rPr>
        <w:t>A stochastic approximation method</w:t>
      </w:r>
      <w:r>
        <w:t xml:space="preserve">. </w:t>
      </w:r>
      <w:r>
        <w:rPr>
          <w:i/>
          <w:iCs/>
          <w:color w:val="FF3300"/>
        </w:rPr>
        <w:t>Ann Math Stat</w:t>
      </w:r>
      <w:r>
        <w:t xml:space="preserve"> </w:t>
      </w:r>
      <w:r>
        <w:rPr>
          <w:color w:val="9E0606"/>
        </w:rPr>
        <w:t>1951</w:t>
      </w:r>
      <w:r>
        <w:t xml:space="preserve">; </w:t>
      </w:r>
      <w:r>
        <w:rPr>
          <w:color w:val="F70270"/>
        </w:rPr>
        <w:t>22</w:t>
      </w:r>
      <w:r>
        <w:t xml:space="preserve">: </w:t>
      </w:r>
      <w:r>
        <w:rPr>
          <w:color w:val="FF7600"/>
        </w:rPr>
        <w:t>400</w:t>
      </w:r>
      <w:r>
        <w:t>–</w:t>
      </w:r>
      <w:r>
        <w:rPr>
          <w:color w:val="6AB5F2"/>
        </w:rPr>
        <w:t>407</w:t>
      </w:r>
      <w:r>
        <w:t>.</w:t>
      </w:r>
    </w:p>
    <w:p w:rsidR="00B53295" w:rsidRDefault="009F0CC9">
      <w:pPr>
        <w:pStyle w:val="REF"/>
        <w:divId w:val="41711904"/>
      </w:pPr>
      <w:r>
        <w:rPr>
          <w:color w:val="FF0000"/>
        </w:rPr>
        <w:lastRenderedPageBreak/>
        <w:t xml:space="preserve">12. </w:t>
      </w:r>
      <w:r>
        <w:rPr>
          <w:color w:val="005079"/>
        </w:rPr>
        <w:t>Qian</w:t>
      </w:r>
      <w:r>
        <w:rPr>
          <w:rStyle w:val="authgroup"/>
        </w:rPr>
        <w:t xml:space="preserve"> </w:t>
      </w:r>
      <w:r>
        <w:rPr>
          <w:color w:val="FF00FF"/>
        </w:rPr>
        <w:t>N</w:t>
      </w:r>
      <w:r>
        <w:rPr>
          <w:rStyle w:val="authgroup"/>
        </w:rPr>
        <w:t xml:space="preserve">. </w:t>
      </w:r>
      <w:r>
        <w:rPr>
          <w:color w:val="003BE3"/>
        </w:rPr>
        <w:t>On the momentum term in gradient descent learning algorithms</w:t>
      </w:r>
      <w:r>
        <w:t xml:space="preserve">. </w:t>
      </w:r>
      <w:r>
        <w:rPr>
          <w:i/>
          <w:iCs/>
          <w:color w:val="FF3300"/>
        </w:rPr>
        <w:t xml:space="preserve">Neural </w:t>
      </w:r>
      <w:proofErr w:type="spellStart"/>
      <w:r>
        <w:rPr>
          <w:i/>
          <w:iCs/>
          <w:color w:val="FF3300"/>
        </w:rPr>
        <w:t>Netw</w:t>
      </w:r>
      <w:proofErr w:type="spellEnd"/>
      <w:r>
        <w:t xml:space="preserve"> </w:t>
      </w:r>
      <w:r>
        <w:rPr>
          <w:color w:val="9E0606"/>
        </w:rPr>
        <w:t>1999</w:t>
      </w:r>
      <w:r>
        <w:t xml:space="preserve">; </w:t>
      </w:r>
      <w:r>
        <w:rPr>
          <w:color w:val="F70270"/>
        </w:rPr>
        <w:t>12</w:t>
      </w:r>
      <w:r>
        <w:t xml:space="preserve">: </w:t>
      </w:r>
      <w:r>
        <w:rPr>
          <w:color w:val="FF7600"/>
        </w:rPr>
        <w:t>145</w:t>
      </w:r>
      <w:r>
        <w:t>–</w:t>
      </w:r>
      <w:r>
        <w:rPr>
          <w:color w:val="6AB5F2"/>
        </w:rPr>
        <w:t>151</w:t>
      </w:r>
      <w:r>
        <w:t>.</w:t>
      </w:r>
    </w:p>
    <w:p w:rsidR="00B53295" w:rsidRDefault="009F0CC9">
      <w:pPr>
        <w:pStyle w:val="REF"/>
        <w:divId w:val="41711904"/>
      </w:pPr>
      <w:r>
        <w:rPr>
          <w:color w:val="FF0000"/>
        </w:rPr>
        <w:t xml:space="preserve">13. </w:t>
      </w:r>
      <w:proofErr w:type="spellStart"/>
      <w:r>
        <w:rPr>
          <w:color w:val="005079"/>
        </w:rPr>
        <w:t>Duchi</w:t>
      </w:r>
      <w:proofErr w:type="spellEnd"/>
      <w:r>
        <w:rPr>
          <w:rStyle w:val="authgroup"/>
        </w:rPr>
        <w:t xml:space="preserve"> </w:t>
      </w:r>
      <w:r>
        <w:rPr>
          <w:color w:val="FF00FF"/>
        </w:rPr>
        <w:t>J</w:t>
      </w:r>
      <w:r>
        <w:rPr>
          <w:rStyle w:val="authgroup"/>
        </w:rPr>
        <w:t xml:space="preserve">, </w:t>
      </w:r>
      <w:proofErr w:type="spellStart"/>
      <w:r>
        <w:rPr>
          <w:color w:val="005079"/>
        </w:rPr>
        <w:t>Hazan</w:t>
      </w:r>
      <w:proofErr w:type="spellEnd"/>
      <w:r>
        <w:rPr>
          <w:rStyle w:val="authgroup"/>
        </w:rPr>
        <w:t xml:space="preserve"> </w:t>
      </w:r>
      <w:r>
        <w:rPr>
          <w:color w:val="FF00FF"/>
        </w:rPr>
        <w:t>E</w:t>
      </w:r>
      <w:r>
        <w:rPr>
          <w:rStyle w:val="authgroup"/>
        </w:rPr>
        <w:t xml:space="preserve"> and </w:t>
      </w:r>
      <w:r>
        <w:rPr>
          <w:color w:val="005079"/>
        </w:rPr>
        <w:t>Singer</w:t>
      </w:r>
      <w:r>
        <w:rPr>
          <w:rStyle w:val="authgroup"/>
        </w:rPr>
        <w:t xml:space="preserve"> </w:t>
      </w:r>
      <w:r>
        <w:rPr>
          <w:color w:val="FF00FF"/>
        </w:rPr>
        <w:t>Y</w:t>
      </w:r>
      <w:r>
        <w:rPr>
          <w:rStyle w:val="authgroup"/>
        </w:rPr>
        <w:t xml:space="preserve">. </w:t>
      </w:r>
      <w:r>
        <w:rPr>
          <w:color w:val="003BE3"/>
        </w:rPr>
        <w:t xml:space="preserve">Adaptive </w:t>
      </w:r>
      <w:proofErr w:type="spellStart"/>
      <w:r>
        <w:rPr>
          <w:color w:val="003BE3"/>
        </w:rPr>
        <w:t>subgradient</w:t>
      </w:r>
      <w:proofErr w:type="spellEnd"/>
      <w:r>
        <w:rPr>
          <w:color w:val="003BE3"/>
        </w:rPr>
        <w:t xml:space="preserve"> methods for online learning and stochastic optimization</w:t>
      </w:r>
      <w:r>
        <w:t xml:space="preserve">. </w:t>
      </w:r>
      <w:r>
        <w:rPr>
          <w:i/>
          <w:iCs/>
          <w:color w:val="FF3300"/>
        </w:rPr>
        <w:t>J Mach Learn Res</w:t>
      </w:r>
      <w:r>
        <w:t xml:space="preserve"> </w:t>
      </w:r>
      <w:r>
        <w:rPr>
          <w:color w:val="9E0606"/>
        </w:rPr>
        <w:t>2011</w:t>
      </w:r>
      <w:r>
        <w:t xml:space="preserve">; </w:t>
      </w:r>
      <w:r>
        <w:rPr>
          <w:color w:val="F70270"/>
        </w:rPr>
        <w:t>12</w:t>
      </w:r>
      <w:r>
        <w:t xml:space="preserve">: </w:t>
      </w:r>
      <w:r>
        <w:rPr>
          <w:color w:val="FF7600"/>
        </w:rPr>
        <w:t>2121</w:t>
      </w:r>
      <w:r>
        <w:t>–</w:t>
      </w:r>
      <w:r>
        <w:rPr>
          <w:color w:val="6AB5F2"/>
        </w:rPr>
        <w:t>2159</w:t>
      </w:r>
      <w:r>
        <w:t>.</w:t>
      </w:r>
    </w:p>
    <w:p w:rsidR="00B53295" w:rsidRDefault="009F0CC9">
      <w:pPr>
        <w:pStyle w:val="REF"/>
        <w:divId w:val="41711904"/>
      </w:pPr>
      <w:r>
        <w:rPr>
          <w:color w:val="FF0000"/>
        </w:rPr>
        <w:t xml:space="preserve">14. </w:t>
      </w:r>
      <w:proofErr w:type="spellStart"/>
      <w:r>
        <w:rPr>
          <w:color w:val="005079"/>
        </w:rPr>
        <w:t>Tieleman</w:t>
      </w:r>
      <w:proofErr w:type="spellEnd"/>
      <w:r>
        <w:rPr>
          <w:rStyle w:val="authgroup"/>
        </w:rPr>
        <w:t xml:space="preserve"> </w:t>
      </w:r>
      <w:r>
        <w:rPr>
          <w:color w:val="FF00FF"/>
        </w:rPr>
        <w:t>T</w:t>
      </w:r>
      <w:r>
        <w:rPr>
          <w:rStyle w:val="authgroup"/>
        </w:rPr>
        <w:t xml:space="preserve"> and </w:t>
      </w:r>
      <w:r>
        <w:rPr>
          <w:color w:val="005079"/>
        </w:rPr>
        <w:t>Hinton</w:t>
      </w:r>
      <w:r>
        <w:rPr>
          <w:rStyle w:val="authgroup"/>
        </w:rPr>
        <w:t xml:space="preserve"> </w:t>
      </w:r>
      <w:r>
        <w:rPr>
          <w:color w:val="FF00FF"/>
        </w:rPr>
        <w:t>G</w:t>
      </w:r>
      <w:r>
        <w:rPr>
          <w:rStyle w:val="authgroup"/>
        </w:rPr>
        <w:t xml:space="preserve">. </w:t>
      </w:r>
      <w:r>
        <w:rPr>
          <w:color w:val="003BE3"/>
        </w:rPr>
        <w:t xml:space="preserve">Lecture 6.5-rmsprop: </w:t>
      </w:r>
      <w:ins w:id="330" w:author="Unknown">
        <w:r>
          <w:rPr>
            <w:color w:val="003BE3"/>
          </w:rPr>
          <w:t>d</w:t>
        </w:r>
      </w:ins>
      <w:del w:id="331" w:author="Unknown">
        <w:r>
          <w:rPr>
            <w:color w:val="003BE3"/>
          </w:rPr>
          <w:delText>D</w:delText>
        </w:r>
      </w:del>
      <w:r>
        <w:rPr>
          <w:color w:val="003BE3"/>
        </w:rPr>
        <w:t>ivide the gradient by a running average of its recent magnitude</w:t>
      </w:r>
      <w:r>
        <w:t xml:space="preserve">. </w:t>
      </w:r>
      <w:r>
        <w:rPr>
          <w:i/>
          <w:iCs/>
          <w:color w:val="FF3300"/>
        </w:rPr>
        <w:t>Coursera</w:t>
      </w:r>
      <w:r>
        <w:t xml:space="preserve"> </w:t>
      </w:r>
      <w:r>
        <w:rPr>
          <w:color w:val="9E0606"/>
        </w:rPr>
        <w:t>2012</w:t>
      </w:r>
      <w:r>
        <w:t xml:space="preserve">; </w:t>
      </w:r>
      <w:r>
        <w:rPr>
          <w:color w:val="F70270"/>
        </w:rPr>
        <w:t>4</w:t>
      </w:r>
      <w:r>
        <w:t xml:space="preserve">: </w:t>
      </w:r>
      <w:r>
        <w:rPr>
          <w:color w:val="FF7600"/>
        </w:rPr>
        <w:t>26</w:t>
      </w:r>
      <w:r>
        <w:t>–</w:t>
      </w:r>
      <w:r>
        <w:rPr>
          <w:color w:val="6AB5F2"/>
        </w:rPr>
        <w:t>30</w:t>
      </w:r>
      <w:r>
        <w:t>.</w:t>
      </w:r>
    </w:p>
    <w:p w:rsidR="00B53295" w:rsidRDefault="009F0CC9">
      <w:pPr>
        <w:pStyle w:val="REF"/>
        <w:divId w:val="41711904"/>
      </w:pPr>
      <w:r>
        <w:rPr>
          <w:color w:val="FF0000"/>
        </w:rPr>
        <w:t xml:space="preserve">15. </w:t>
      </w:r>
      <w:proofErr w:type="spellStart"/>
      <w:r>
        <w:rPr>
          <w:color w:val="005079"/>
        </w:rPr>
        <w:t>Kingma</w:t>
      </w:r>
      <w:proofErr w:type="spellEnd"/>
      <w:r>
        <w:rPr>
          <w:rStyle w:val="authgroup"/>
        </w:rPr>
        <w:t xml:space="preserve"> </w:t>
      </w:r>
      <w:r>
        <w:rPr>
          <w:color w:val="FF00FF"/>
        </w:rPr>
        <w:t>D</w:t>
      </w:r>
      <w:r>
        <w:rPr>
          <w:rStyle w:val="authgroup"/>
        </w:rPr>
        <w:t xml:space="preserve"> and </w:t>
      </w:r>
      <w:r>
        <w:rPr>
          <w:color w:val="005079"/>
        </w:rPr>
        <w:t>Ba</w:t>
      </w:r>
      <w:r>
        <w:rPr>
          <w:rStyle w:val="authgroup"/>
        </w:rPr>
        <w:t xml:space="preserve"> </w:t>
      </w:r>
      <w:r>
        <w:rPr>
          <w:color w:val="FF00FF"/>
        </w:rPr>
        <w:t>J</w:t>
      </w:r>
      <w:r>
        <w:rPr>
          <w:rStyle w:val="authgroup"/>
        </w:rPr>
        <w:t xml:space="preserve">. </w:t>
      </w:r>
      <w:r>
        <w:rPr>
          <w:color w:val="FF6600"/>
        </w:rPr>
        <w:t xml:space="preserve">Adam: A method for stochastic optimization. In: </w:t>
      </w:r>
      <w:r>
        <w:rPr>
          <w:i/>
          <w:iCs/>
          <w:color w:val="FF6600"/>
        </w:rPr>
        <w:t>Proceedings of the 3rd international conference on learning representations</w:t>
      </w:r>
      <w:r>
        <w:t xml:space="preserve">, </w:t>
      </w:r>
      <w:r>
        <w:rPr>
          <w:color w:val="D94671"/>
        </w:rPr>
        <w:t>San Diego</w:t>
      </w:r>
      <w:r>
        <w:t xml:space="preserve">, </w:t>
      </w:r>
      <w:r>
        <w:rPr>
          <w:color w:val="019D35"/>
        </w:rPr>
        <w:t>CA</w:t>
      </w:r>
      <w:r>
        <w:t xml:space="preserve">, </w:t>
      </w:r>
      <w:r>
        <w:rPr>
          <w:color w:val="AB411A"/>
        </w:rPr>
        <w:t>Workshop Track,</w:t>
      </w:r>
      <w:r>
        <w:t xml:space="preserve"> </w:t>
      </w:r>
      <w:r>
        <w:rPr>
          <w:color w:val="9E0606"/>
        </w:rPr>
        <w:t>2015,</w:t>
      </w:r>
      <w:r>
        <w:t> pp.</w:t>
      </w:r>
      <w:r>
        <w:rPr>
          <w:color w:val="FF7600"/>
        </w:rPr>
        <w:t>1–</w:t>
      </w:r>
      <w:r>
        <w:rPr>
          <w:color w:val="6AB5F2"/>
        </w:rPr>
        <w:t>13</w:t>
      </w:r>
      <w:r>
        <w:t>.</w:t>
      </w:r>
    </w:p>
    <w:sectPr w:rsidR="00B53295">
      <w:footnotePr>
        <w:pos w:val="beneathText"/>
      </w:footnote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noPunctuationKerning/>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CC9"/>
    <w:rsid w:val="0002497C"/>
    <w:rsid w:val="009F0CC9"/>
    <w:rsid w:val="00B5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42E272-EDB2-4499-B44C-38EB3D287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msonormal0">
    <w:name w:val="msonormal"/>
    <w:basedOn w:val="Normal"/>
    <w:pPr>
      <w:spacing w:before="100" w:beforeAutospacing="1" w:after="100" w:afterAutospacing="1"/>
    </w:pPr>
  </w:style>
  <w:style w:type="paragraph" w:styleId="CommentText">
    <w:name w:val="annotation text"/>
    <w:basedOn w:val="Normal"/>
    <w:link w:val="CommentTextChar"/>
    <w:uiPriority w:val="99"/>
    <w:semiHidden/>
    <w:unhideWhenUsed/>
    <w:pPr>
      <w:spacing w:line="360" w:lineRule="auto"/>
    </w:pPr>
    <w:rPr>
      <w:rFonts w:ascii="Calibri" w:hAnsi="Calibri" w:cs="Calibri"/>
      <w:color w:val="000000"/>
      <w:sz w:val="20"/>
      <w:szCs w:val="20"/>
    </w:rPr>
  </w:style>
  <w:style w:type="character" w:customStyle="1" w:styleId="CommentTextChar">
    <w:name w:val="Comment Text Char"/>
    <w:basedOn w:val="DefaultParagraphFont"/>
    <w:link w:val="CommentText"/>
    <w:uiPriority w:val="99"/>
    <w:semiHidden/>
    <w:rPr>
      <w:rFonts w:eastAsiaTheme="minorEastAsia"/>
    </w:rPr>
  </w:style>
  <w:style w:type="paragraph" w:styleId="EndnoteText">
    <w:name w:val="endnote text"/>
    <w:basedOn w:val="Normal"/>
    <w:link w:val="EndnoteTextChar"/>
    <w:uiPriority w:val="99"/>
    <w:semiHidden/>
    <w:unhideWhenUsed/>
    <w:pPr>
      <w:spacing w:line="360" w:lineRule="auto"/>
    </w:pPr>
    <w:rPr>
      <w:rFonts w:asciiTheme="minorHAnsi" w:eastAsiaTheme="minorHAnsi" w:hAnsiTheme="minorHAnsi" w:cstheme="minorBidi"/>
      <w:sz w:val="20"/>
      <w:szCs w:val="20"/>
      <w:lang w:val="en-US" w:eastAsia="en-US"/>
    </w:rPr>
  </w:style>
  <w:style w:type="character" w:customStyle="1" w:styleId="EndnoteTextChar">
    <w:name w:val="Endnote Text Char"/>
    <w:basedOn w:val="DefaultParagraphFont"/>
    <w:link w:val="EndnoteText"/>
    <w:uiPriority w:val="99"/>
    <w:semiHidden/>
    <w:rPr>
      <w:rFonts w:eastAsiaTheme="minorEastAsia"/>
    </w:rPr>
  </w:style>
  <w:style w:type="paragraph" w:customStyle="1" w:styleId="TY">
    <w:name w:val="TY"/>
    <w:basedOn w:val="Normal"/>
    <w:pPr>
      <w:spacing w:line="360" w:lineRule="auto"/>
    </w:pPr>
    <w:rPr>
      <w:color w:val="3C2D65"/>
    </w:rPr>
  </w:style>
  <w:style w:type="paragraph" w:customStyle="1" w:styleId="ABKWH">
    <w:name w:val="ABKWH"/>
    <w:basedOn w:val="Normal"/>
    <w:pPr>
      <w:spacing w:line="360" w:lineRule="auto"/>
    </w:pPr>
    <w:rPr>
      <w:color w:val="9E3A3A"/>
      <w:sz w:val="32"/>
      <w:szCs w:val="32"/>
    </w:rPr>
  </w:style>
  <w:style w:type="paragraph" w:customStyle="1" w:styleId="ABKW">
    <w:name w:val="ABKW"/>
    <w:basedOn w:val="Normal"/>
    <w:pPr>
      <w:spacing w:line="360" w:lineRule="auto"/>
    </w:pPr>
    <w:rPr>
      <w:color w:val="000000"/>
    </w:rPr>
  </w:style>
  <w:style w:type="paragraph" w:customStyle="1" w:styleId="AN">
    <w:name w:val="AN"/>
    <w:basedOn w:val="Normal"/>
    <w:pPr>
      <w:spacing w:line="360" w:lineRule="auto"/>
    </w:pPr>
    <w:rPr>
      <w:color w:val="000000"/>
    </w:rPr>
  </w:style>
  <w:style w:type="paragraph" w:customStyle="1" w:styleId="EH">
    <w:name w:val="EH"/>
    <w:basedOn w:val="Normal"/>
    <w:pPr>
      <w:spacing w:line="360" w:lineRule="auto"/>
    </w:pPr>
    <w:rPr>
      <w:color w:val="516529"/>
      <w:sz w:val="36"/>
      <w:szCs w:val="36"/>
    </w:rPr>
  </w:style>
  <w:style w:type="paragraph" w:customStyle="1" w:styleId="CL">
    <w:name w:val="CL"/>
    <w:basedOn w:val="Normal"/>
    <w:pPr>
      <w:spacing w:line="360" w:lineRule="auto"/>
    </w:pPr>
    <w:rPr>
      <w:b/>
      <w:bCs/>
      <w:color w:val="FF0000"/>
    </w:rPr>
  </w:style>
  <w:style w:type="paragraph" w:customStyle="1" w:styleId="AF">
    <w:name w:val="AF"/>
    <w:basedOn w:val="Normal"/>
    <w:pPr>
      <w:spacing w:line="360" w:lineRule="auto"/>
    </w:pPr>
    <w:rPr>
      <w:color w:val="000000"/>
    </w:rPr>
  </w:style>
  <w:style w:type="paragraph" w:customStyle="1" w:styleId="LL">
    <w:name w:val="LL"/>
    <w:basedOn w:val="Normal"/>
    <w:pPr>
      <w:spacing w:line="360" w:lineRule="auto"/>
    </w:pPr>
  </w:style>
  <w:style w:type="paragraph" w:customStyle="1" w:styleId="AT">
    <w:name w:val="AT"/>
    <w:basedOn w:val="Normal"/>
    <w:pPr>
      <w:spacing w:line="360" w:lineRule="auto"/>
    </w:pPr>
    <w:rPr>
      <w:b/>
      <w:bCs/>
      <w:color w:val="007474"/>
      <w:sz w:val="48"/>
      <w:szCs w:val="48"/>
    </w:rPr>
  </w:style>
  <w:style w:type="paragraph" w:customStyle="1" w:styleId="NL">
    <w:name w:val="NL"/>
    <w:basedOn w:val="Normal"/>
    <w:pPr>
      <w:spacing w:line="360" w:lineRule="auto"/>
    </w:pPr>
    <w:rPr>
      <w:color w:val="666633"/>
    </w:rPr>
  </w:style>
  <w:style w:type="paragraph" w:customStyle="1" w:styleId="DR">
    <w:name w:val="DR"/>
    <w:basedOn w:val="Normal"/>
    <w:pPr>
      <w:spacing w:line="360" w:lineRule="auto"/>
    </w:pPr>
    <w:rPr>
      <w:color w:val="000000"/>
    </w:rPr>
  </w:style>
  <w:style w:type="paragraph" w:customStyle="1" w:styleId="AU">
    <w:name w:val="AU"/>
    <w:basedOn w:val="Normal"/>
    <w:pPr>
      <w:spacing w:line="360" w:lineRule="auto"/>
    </w:pPr>
    <w:rPr>
      <w:color w:val="00823B"/>
      <w:sz w:val="32"/>
      <w:szCs w:val="32"/>
    </w:rPr>
  </w:style>
  <w:style w:type="paragraph" w:customStyle="1" w:styleId="EN">
    <w:name w:val="EN"/>
    <w:basedOn w:val="Normal"/>
    <w:pPr>
      <w:spacing w:line="360" w:lineRule="auto"/>
    </w:pPr>
    <w:rPr>
      <w:color w:val="000000"/>
    </w:rPr>
  </w:style>
  <w:style w:type="paragraph" w:customStyle="1" w:styleId="EQ">
    <w:name w:val="EQ"/>
    <w:basedOn w:val="Normal"/>
    <w:pPr>
      <w:spacing w:line="360" w:lineRule="auto"/>
    </w:pPr>
    <w:rPr>
      <w:color w:val="000000"/>
    </w:rPr>
  </w:style>
  <w:style w:type="paragraph" w:customStyle="1" w:styleId="CI">
    <w:name w:val="CI"/>
    <w:basedOn w:val="Normal"/>
    <w:pPr>
      <w:spacing w:line="360" w:lineRule="auto"/>
    </w:pPr>
    <w:rPr>
      <w:color w:val="000000"/>
    </w:rPr>
  </w:style>
  <w:style w:type="paragraph" w:customStyle="1" w:styleId="LRH">
    <w:name w:val="LRH"/>
    <w:basedOn w:val="Normal"/>
    <w:pPr>
      <w:spacing w:line="360" w:lineRule="auto"/>
    </w:pPr>
    <w:rPr>
      <w:color w:val="6D4321"/>
    </w:rPr>
  </w:style>
  <w:style w:type="paragraph" w:customStyle="1" w:styleId="RRH">
    <w:name w:val="RRH"/>
    <w:basedOn w:val="Normal"/>
    <w:pPr>
      <w:spacing w:line="360" w:lineRule="auto"/>
    </w:pPr>
    <w:rPr>
      <w:color w:val="E36C0A"/>
    </w:rPr>
  </w:style>
  <w:style w:type="paragraph" w:customStyle="1" w:styleId="AS">
    <w:name w:val="AS"/>
    <w:basedOn w:val="Normal"/>
    <w:pPr>
      <w:spacing w:line="360" w:lineRule="auto"/>
    </w:pPr>
    <w:rPr>
      <w:color w:val="4BACC6"/>
      <w:sz w:val="36"/>
      <w:szCs w:val="36"/>
    </w:rPr>
  </w:style>
  <w:style w:type="paragraph" w:customStyle="1" w:styleId="BL">
    <w:name w:val="BL"/>
    <w:basedOn w:val="Normal"/>
    <w:pPr>
      <w:spacing w:line="360" w:lineRule="auto"/>
    </w:pPr>
    <w:rPr>
      <w:color w:val="666633"/>
    </w:rPr>
  </w:style>
  <w:style w:type="paragraph" w:customStyle="1" w:styleId="BRIT">
    <w:name w:val="BRIT"/>
    <w:basedOn w:val="Normal"/>
    <w:pPr>
      <w:spacing w:line="360" w:lineRule="auto"/>
    </w:pPr>
    <w:rPr>
      <w:color w:val="000000"/>
    </w:rPr>
  </w:style>
  <w:style w:type="paragraph" w:customStyle="1" w:styleId="NNUM">
    <w:name w:val="NNUM"/>
    <w:basedOn w:val="Normal"/>
    <w:pPr>
      <w:spacing w:line="360" w:lineRule="auto"/>
    </w:pPr>
    <w:rPr>
      <w:color w:val="000000"/>
    </w:rPr>
  </w:style>
  <w:style w:type="paragraph" w:customStyle="1" w:styleId="EX">
    <w:name w:val="EX"/>
    <w:basedOn w:val="Normal"/>
    <w:pPr>
      <w:spacing w:line="360" w:lineRule="auto"/>
      <w:ind w:left="720"/>
    </w:pPr>
    <w:rPr>
      <w:color w:val="010076"/>
    </w:rPr>
  </w:style>
  <w:style w:type="paragraph" w:customStyle="1" w:styleId="CPB">
    <w:name w:val="CPB"/>
    <w:basedOn w:val="Normal"/>
    <w:pPr>
      <w:spacing w:line="360" w:lineRule="auto"/>
    </w:pPr>
    <w:rPr>
      <w:color w:val="E36C0A"/>
      <w:sz w:val="28"/>
      <w:szCs w:val="28"/>
    </w:rPr>
  </w:style>
  <w:style w:type="paragraph" w:customStyle="1" w:styleId="CBP">
    <w:name w:val="CBP"/>
    <w:basedOn w:val="Normal"/>
    <w:pPr>
      <w:spacing w:line="360" w:lineRule="auto"/>
    </w:pPr>
    <w:rPr>
      <w:color w:val="E36C0A"/>
      <w:sz w:val="28"/>
      <w:szCs w:val="28"/>
    </w:rPr>
  </w:style>
  <w:style w:type="paragraph" w:customStyle="1" w:styleId="CP">
    <w:name w:val="CP"/>
    <w:basedOn w:val="Normal"/>
    <w:pPr>
      <w:spacing w:line="360" w:lineRule="auto"/>
    </w:pPr>
    <w:rPr>
      <w:color w:val="6D4321"/>
    </w:rPr>
  </w:style>
  <w:style w:type="paragraph" w:customStyle="1" w:styleId="CPSO">
    <w:name w:val="CPSO"/>
    <w:basedOn w:val="Normal"/>
    <w:pPr>
      <w:spacing w:line="360" w:lineRule="auto"/>
    </w:pPr>
    <w:rPr>
      <w:color w:val="007434"/>
    </w:rPr>
  </w:style>
  <w:style w:type="paragraph" w:customStyle="1" w:styleId="H1">
    <w:name w:val="H1"/>
    <w:basedOn w:val="Normal"/>
    <w:pPr>
      <w:spacing w:line="360" w:lineRule="auto"/>
    </w:pPr>
    <w:rPr>
      <w:color w:val="29849B"/>
      <w:sz w:val="36"/>
      <w:szCs w:val="36"/>
    </w:rPr>
  </w:style>
  <w:style w:type="paragraph" w:customStyle="1" w:styleId="H2">
    <w:name w:val="H2"/>
    <w:basedOn w:val="Normal"/>
    <w:pPr>
      <w:spacing w:line="360" w:lineRule="auto"/>
    </w:pPr>
    <w:rPr>
      <w:color w:val="C0504D"/>
      <w:sz w:val="32"/>
      <w:szCs w:val="32"/>
    </w:rPr>
  </w:style>
  <w:style w:type="paragraph" w:customStyle="1" w:styleId="H3">
    <w:name w:val="H3"/>
    <w:basedOn w:val="Normal"/>
    <w:pPr>
      <w:spacing w:line="360" w:lineRule="auto"/>
    </w:pPr>
    <w:rPr>
      <w:color w:val="007434"/>
      <w:sz w:val="28"/>
      <w:szCs w:val="28"/>
    </w:rPr>
  </w:style>
  <w:style w:type="paragraph" w:customStyle="1" w:styleId="H4">
    <w:name w:val="H4"/>
    <w:basedOn w:val="Normal"/>
    <w:pPr>
      <w:spacing w:line="360" w:lineRule="auto"/>
    </w:pPr>
    <w:rPr>
      <w:color w:val="007474"/>
    </w:rPr>
  </w:style>
  <w:style w:type="paragraph" w:customStyle="1" w:styleId="TEXTIND">
    <w:name w:val="TEXT IND"/>
    <w:basedOn w:val="Normal"/>
    <w:pPr>
      <w:spacing w:line="360" w:lineRule="auto"/>
      <w:ind w:firstLine="750"/>
    </w:pPr>
    <w:rPr>
      <w:color w:val="000000"/>
    </w:rPr>
  </w:style>
  <w:style w:type="paragraph" w:customStyle="1" w:styleId="DOI">
    <w:name w:val="DOI"/>
    <w:basedOn w:val="Normal"/>
    <w:pPr>
      <w:spacing w:line="360" w:lineRule="auto"/>
    </w:pPr>
    <w:rPr>
      <w:color w:val="460076"/>
    </w:rPr>
  </w:style>
  <w:style w:type="paragraph" w:customStyle="1" w:styleId="OQ">
    <w:name w:val="OQ"/>
    <w:basedOn w:val="Normal"/>
    <w:pPr>
      <w:spacing w:line="360" w:lineRule="auto"/>
    </w:pPr>
    <w:rPr>
      <w:color w:val="000000"/>
    </w:rPr>
  </w:style>
  <w:style w:type="paragraph" w:customStyle="1" w:styleId="PX">
    <w:name w:val="PX"/>
    <w:basedOn w:val="Normal"/>
    <w:pPr>
      <w:spacing w:line="360" w:lineRule="auto"/>
    </w:pPr>
    <w:rPr>
      <w:color w:val="000000"/>
    </w:rPr>
  </w:style>
  <w:style w:type="paragraph" w:customStyle="1" w:styleId="BRD">
    <w:name w:val="BRD"/>
    <w:basedOn w:val="Normal"/>
    <w:pPr>
      <w:spacing w:line="360" w:lineRule="auto"/>
    </w:pPr>
    <w:rPr>
      <w:color w:val="000000"/>
    </w:rPr>
  </w:style>
  <w:style w:type="paragraph" w:customStyle="1" w:styleId="BRA">
    <w:name w:val="BRA"/>
    <w:basedOn w:val="Normal"/>
    <w:pPr>
      <w:spacing w:line="360" w:lineRule="auto"/>
    </w:pPr>
    <w:rPr>
      <w:color w:val="000000"/>
    </w:rPr>
  </w:style>
  <w:style w:type="paragraph" w:customStyle="1" w:styleId="BRT">
    <w:name w:val="BRT"/>
    <w:basedOn w:val="Normal"/>
    <w:pPr>
      <w:spacing w:line="360" w:lineRule="auto"/>
    </w:pPr>
    <w:rPr>
      <w:color w:val="000000"/>
    </w:rPr>
  </w:style>
  <w:style w:type="paragraph" w:customStyle="1" w:styleId="BRTI">
    <w:name w:val="BRTI"/>
    <w:basedOn w:val="Normal"/>
    <w:pPr>
      <w:spacing w:line="360" w:lineRule="auto"/>
    </w:pPr>
    <w:rPr>
      <w:color w:val="000000"/>
    </w:rPr>
  </w:style>
  <w:style w:type="paragraph" w:customStyle="1" w:styleId="QS">
    <w:name w:val="QS"/>
    <w:basedOn w:val="Normal"/>
    <w:pPr>
      <w:spacing w:line="360" w:lineRule="auto"/>
    </w:pPr>
    <w:rPr>
      <w:color w:val="000000"/>
    </w:rPr>
  </w:style>
  <w:style w:type="paragraph" w:customStyle="1" w:styleId="SI">
    <w:name w:val="SI"/>
    <w:basedOn w:val="Normal"/>
    <w:pPr>
      <w:spacing w:line="360" w:lineRule="auto"/>
    </w:pPr>
    <w:rPr>
      <w:color w:val="000000"/>
    </w:rPr>
  </w:style>
  <w:style w:type="paragraph" w:customStyle="1" w:styleId="SIAF">
    <w:name w:val="SIAF"/>
    <w:basedOn w:val="Normal"/>
    <w:pPr>
      <w:spacing w:line="360" w:lineRule="auto"/>
    </w:pPr>
    <w:rPr>
      <w:color w:val="000000"/>
    </w:rPr>
  </w:style>
  <w:style w:type="paragraph" w:customStyle="1" w:styleId="SUBBL">
    <w:name w:val="SUBBL"/>
    <w:basedOn w:val="Normal"/>
    <w:pPr>
      <w:spacing w:line="360" w:lineRule="auto"/>
    </w:pPr>
    <w:rPr>
      <w:color w:val="000000"/>
    </w:rPr>
  </w:style>
  <w:style w:type="paragraph" w:customStyle="1" w:styleId="SUBNL">
    <w:name w:val="SUBNL"/>
    <w:basedOn w:val="Normal"/>
    <w:pPr>
      <w:spacing w:line="360" w:lineRule="auto"/>
    </w:pPr>
    <w:rPr>
      <w:color w:val="000000"/>
    </w:rPr>
  </w:style>
  <w:style w:type="paragraph" w:customStyle="1" w:styleId="TEXT">
    <w:name w:val="TEXT"/>
    <w:basedOn w:val="Normal"/>
    <w:pPr>
      <w:spacing w:line="360" w:lineRule="auto"/>
    </w:pPr>
    <w:rPr>
      <w:color w:val="000000"/>
    </w:rPr>
  </w:style>
  <w:style w:type="paragraph" w:customStyle="1" w:styleId="PO">
    <w:name w:val="PO"/>
    <w:basedOn w:val="Normal"/>
    <w:pPr>
      <w:spacing w:line="360" w:lineRule="auto"/>
    </w:pPr>
  </w:style>
  <w:style w:type="paragraph" w:customStyle="1" w:styleId="Table">
    <w:name w:val="Table"/>
    <w:basedOn w:val="Normal"/>
    <w:pPr>
      <w:spacing w:line="360" w:lineRule="auto"/>
    </w:pPr>
    <w:rPr>
      <w:color w:val="E36C0A"/>
      <w:sz w:val="28"/>
      <w:szCs w:val="28"/>
    </w:rPr>
  </w:style>
  <w:style w:type="paragraph" w:customStyle="1" w:styleId="TCH">
    <w:name w:val="TCH"/>
    <w:basedOn w:val="Normal"/>
    <w:pPr>
      <w:spacing w:line="360" w:lineRule="auto"/>
    </w:pPr>
    <w:rPr>
      <w:color w:val="6D4321"/>
    </w:rPr>
  </w:style>
  <w:style w:type="paragraph" w:customStyle="1" w:styleId="TT">
    <w:name w:val="TT"/>
    <w:basedOn w:val="Normal"/>
    <w:pPr>
      <w:spacing w:line="360" w:lineRule="auto"/>
    </w:pPr>
    <w:rPr>
      <w:color w:val="6D4321"/>
    </w:rPr>
  </w:style>
  <w:style w:type="paragraph" w:customStyle="1" w:styleId="UL">
    <w:name w:val="UL"/>
    <w:basedOn w:val="Normal"/>
    <w:pPr>
      <w:spacing w:line="360" w:lineRule="auto"/>
    </w:pPr>
    <w:rPr>
      <w:color w:val="666633"/>
    </w:rPr>
  </w:style>
  <w:style w:type="paragraph" w:customStyle="1" w:styleId="REF">
    <w:name w:val="REF"/>
    <w:basedOn w:val="Normal"/>
    <w:pPr>
      <w:spacing w:line="360" w:lineRule="auto"/>
      <w:ind w:left="432" w:hanging="432"/>
    </w:pPr>
    <w:rPr>
      <w:color w:val="827717"/>
    </w:rPr>
  </w:style>
  <w:style w:type="paragraph" w:customStyle="1" w:styleId="boxcallout">
    <w:name w:val="boxcallout"/>
    <w:basedOn w:val="Normal"/>
    <w:pPr>
      <w:spacing w:before="100" w:beforeAutospacing="1" w:after="100" w:afterAutospacing="1"/>
    </w:pPr>
  </w:style>
  <w:style w:type="paragraph" w:customStyle="1" w:styleId="refcitation">
    <w:name w:val="refcitation"/>
    <w:basedOn w:val="Normal"/>
    <w:pPr>
      <w:spacing w:before="100" w:beforeAutospacing="1" w:after="100" w:afterAutospacing="1"/>
    </w:pPr>
  </w:style>
  <w:style w:type="paragraph" w:customStyle="1" w:styleId="schemecallout">
    <w:name w:val="schemecallout"/>
    <w:basedOn w:val="Normal"/>
    <w:pPr>
      <w:spacing w:before="100" w:beforeAutospacing="1" w:after="100" w:afterAutospacing="1"/>
    </w:pPr>
  </w:style>
  <w:style w:type="paragraph" w:customStyle="1" w:styleId="displayedequationcallout">
    <w:name w:val="displayedequationcallout"/>
    <w:basedOn w:val="Normal"/>
    <w:pPr>
      <w:spacing w:before="100" w:beforeAutospacing="1" w:after="100" w:afterAutospacing="1"/>
    </w:pPr>
  </w:style>
  <w:style w:type="paragraph" w:customStyle="1" w:styleId="appendixcallout">
    <w:name w:val="appendixcallout"/>
    <w:basedOn w:val="Normal"/>
    <w:pPr>
      <w:spacing w:before="100" w:beforeAutospacing="1" w:after="100" w:afterAutospacing="1"/>
    </w:pPr>
  </w:style>
  <w:style w:type="paragraph" w:customStyle="1" w:styleId="supplementarycallout">
    <w:name w:val="supplementarycallout"/>
    <w:basedOn w:val="Normal"/>
    <w:pPr>
      <w:spacing w:before="100" w:beforeAutospacing="1" w:after="100" w:afterAutospacing="1"/>
    </w:pPr>
  </w:style>
  <w:style w:type="paragraph" w:customStyle="1" w:styleId="footnotecallout">
    <w:name w:val="footnotecallout"/>
    <w:basedOn w:val="Normal"/>
    <w:pPr>
      <w:spacing w:before="100" w:beforeAutospacing="1" w:after="100" w:afterAutospacing="1"/>
    </w:pPr>
  </w:style>
  <w:style w:type="paragraph" w:customStyle="1" w:styleId="endnotecallout">
    <w:name w:val="endnotecallout"/>
    <w:basedOn w:val="Normal"/>
    <w:pPr>
      <w:spacing w:before="100" w:beforeAutospacing="1" w:after="100" w:afterAutospacing="1"/>
    </w:pPr>
  </w:style>
  <w:style w:type="paragraph" w:customStyle="1" w:styleId="figurecitation">
    <w:name w:val="figurecitation"/>
    <w:basedOn w:val="Normal"/>
    <w:pPr>
      <w:spacing w:before="100" w:beforeAutospacing="1" w:after="100" w:afterAutospacing="1"/>
    </w:pPr>
  </w:style>
  <w:style w:type="paragraph" w:customStyle="1" w:styleId="tablecitation">
    <w:name w:val="tablecitation"/>
    <w:basedOn w:val="Normal"/>
    <w:pPr>
      <w:spacing w:before="100" w:beforeAutospacing="1" w:after="100" w:afterAutospacing="1"/>
    </w:pPr>
  </w:style>
  <w:style w:type="paragraph" w:customStyle="1" w:styleId="authorfootnotecallout">
    <w:name w:val="authorfootnotecallout"/>
    <w:basedOn w:val="Normal"/>
    <w:pPr>
      <w:spacing w:before="100" w:beforeAutospacing="1" w:after="100" w:afterAutospacing="1"/>
    </w:pPr>
  </w:style>
  <w:style w:type="paragraph" w:customStyle="1" w:styleId="graphic">
    <w:name w:val="graphic"/>
    <w:basedOn w:val="Normal"/>
    <w:pPr>
      <w:spacing w:before="100" w:beforeAutospacing="1" w:after="100" w:afterAutospacing="1"/>
    </w:pPr>
  </w:style>
  <w:style w:type="paragraph" w:customStyle="1" w:styleId="otherfloatcallout">
    <w:name w:val="otherfloatcallout"/>
    <w:basedOn w:val="Normal"/>
    <w:pPr>
      <w:spacing w:before="100" w:beforeAutospacing="1" w:after="100" w:afterAutospacing="1"/>
    </w:pPr>
  </w:style>
  <w:style w:type="paragraph" w:customStyle="1" w:styleId="authorforename">
    <w:name w:val="authorforename"/>
    <w:basedOn w:val="Normal"/>
    <w:pPr>
      <w:spacing w:before="100" w:beforeAutospacing="1" w:after="100" w:afterAutospacing="1"/>
    </w:pPr>
  </w:style>
  <w:style w:type="paragraph" w:customStyle="1" w:styleId="grantsponsorname">
    <w:name w:val="grantsponsorname"/>
    <w:basedOn w:val="Normal"/>
    <w:pPr>
      <w:spacing w:before="100" w:beforeAutospacing="1" w:after="100" w:afterAutospacing="1"/>
    </w:pPr>
  </w:style>
  <w:style w:type="paragraph" w:customStyle="1" w:styleId="grantsponsornumber">
    <w:name w:val="grantsponsornumber"/>
    <w:basedOn w:val="Normal"/>
    <w:pPr>
      <w:spacing w:before="100" w:beforeAutospacing="1" w:after="100" w:afterAutospacing="1"/>
    </w:pPr>
  </w:style>
  <w:style w:type="paragraph" w:customStyle="1" w:styleId="division">
    <w:name w:val="division"/>
    <w:basedOn w:val="Normal"/>
    <w:pPr>
      <w:spacing w:before="100" w:beforeAutospacing="1" w:after="100" w:afterAutospacing="1"/>
    </w:pPr>
  </w:style>
  <w:style w:type="paragraph" w:customStyle="1" w:styleId="department">
    <w:name w:val="department"/>
    <w:basedOn w:val="Normal"/>
    <w:pPr>
      <w:spacing w:before="100" w:beforeAutospacing="1" w:after="100" w:afterAutospacing="1"/>
    </w:pPr>
  </w:style>
  <w:style w:type="paragraph" w:customStyle="1" w:styleId="institution">
    <w:name w:val="institution"/>
    <w:basedOn w:val="Normal"/>
    <w:pPr>
      <w:spacing w:before="100" w:beforeAutospacing="1" w:after="100" w:afterAutospacing="1"/>
    </w:pPr>
  </w:style>
  <w:style w:type="paragraph" w:customStyle="1" w:styleId="street">
    <w:name w:val="street"/>
    <w:basedOn w:val="Normal"/>
    <w:pPr>
      <w:spacing w:before="100" w:beforeAutospacing="1" w:after="100" w:afterAutospacing="1"/>
    </w:pPr>
  </w:style>
  <w:style w:type="paragraph" w:customStyle="1" w:styleId="postalcode">
    <w:name w:val="postalcode"/>
    <w:basedOn w:val="Normal"/>
    <w:pPr>
      <w:spacing w:before="100" w:beforeAutospacing="1" w:after="100" w:afterAutospacing="1"/>
    </w:pPr>
  </w:style>
  <w:style w:type="paragraph" w:customStyle="1" w:styleId="city">
    <w:name w:val="city"/>
    <w:basedOn w:val="Normal"/>
    <w:pPr>
      <w:spacing w:before="100" w:beforeAutospacing="1" w:after="100" w:afterAutospacing="1"/>
    </w:pPr>
  </w:style>
  <w:style w:type="paragraph" w:customStyle="1" w:styleId="state">
    <w:name w:val="state"/>
    <w:basedOn w:val="Normal"/>
    <w:pPr>
      <w:spacing w:before="100" w:beforeAutospacing="1" w:after="100" w:afterAutospacing="1"/>
    </w:pPr>
  </w:style>
  <w:style w:type="paragraph" w:customStyle="1" w:styleId="country">
    <w:name w:val="country"/>
    <w:basedOn w:val="Normal"/>
    <w:pPr>
      <w:spacing w:before="100" w:beforeAutospacing="1" w:after="100" w:afterAutospacing="1"/>
    </w:pPr>
  </w:style>
  <w:style w:type="paragraph" w:customStyle="1" w:styleId="authorsurname">
    <w:name w:val="authorsurname"/>
    <w:basedOn w:val="Normal"/>
    <w:pPr>
      <w:spacing w:before="100" w:beforeAutospacing="1" w:after="100" w:afterAutospacing="1"/>
    </w:pPr>
  </w:style>
  <w:style w:type="paragraph" w:customStyle="1" w:styleId="suffix">
    <w:name w:val="suffix"/>
    <w:basedOn w:val="Normal"/>
    <w:pPr>
      <w:spacing w:before="100" w:beforeAutospacing="1" w:after="100" w:afterAutospacing="1"/>
    </w:pPr>
  </w:style>
  <w:style w:type="paragraph" w:customStyle="1" w:styleId="prefix">
    <w:name w:val="prefix"/>
    <w:basedOn w:val="Normal"/>
    <w:pPr>
      <w:spacing w:before="100" w:beforeAutospacing="1" w:after="100" w:afterAutospacing="1"/>
    </w:pPr>
  </w:style>
  <w:style w:type="paragraph" w:customStyle="1" w:styleId="collaboratedauthor">
    <w:name w:val="collaboratedauthor"/>
    <w:basedOn w:val="Normal"/>
    <w:pPr>
      <w:spacing w:before="100" w:beforeAutospacing="1" w:after="100" w:afterAutospacing="1"/>
    </w:pPr>
  </w:style>
  <w:style w:type="paragraph" w:customStyle="1" w:styleId="role">
    <w:name w:val="role"/>
    <w:basedOn w:val="Normal"/>
    <w:pPr>
      <w:spacing w:before="100" w:beforeAutospacing="1" w:after="100" w:afterAutospacing="1"/>
    </w:pPr>
  </w:style>
  <w:style w:type="paragraph" w:customStyle="1" w:styleId="on-behalf-of">
    <w:name w:val="on-behalf-of"/>
    <w:basedOn w:val="Normal"/>
    <w:pPr>
      <w:spacing w:before="100" w:beforeAutospacing="1" w:after="100" w:afterAutospacing="1"/>
    </w:pPr>
  </w:style>
  <w:style w:type="paragraph" w:customStyle="1" w:styleId="url">
    <w:name w:val="url"/>
    <w:basedOn w:val="Normal"/>
    <w:pPr>
      <w:spacing w:before="100" w:beforeAutospacing="1" w:after="100" w:afterAutospacing="1"/>
    </w:pPr>
  </w:style>
  <w:style w:type="paragraph" w:customStyle="1" w:styleId="designator">
    <w:name w:val="designator"/>
    <w:basedOn w:val="Normal"/>
    <w:pPr>
      <w:spacing w:before="100" w:beforeAutospacing="1" w:after="100" w:afterAutospacing="1"/>
    </w:pPr>
  </w:style>
  <w:style w:type="paragraph" w:customStyle="1" w:styleId="pretext">
    <w:name w:val="pretext"/>
    <w:basedOn w:val="Normal"/>
    <w:pPr>
      <w:spacing w:before="100" w:beforeAutospacing="1" w:after="100" w:afterAutospacing="1"/>
    </w:pPr>
  </w:style>
  <w:style w:type="paragraph" w:customStyle="1" w:styleId="degree">
    <w:name w:val="degree"/>
    <w:basedOn w:val="Normal"/>
    <w:pPr>
      <w:spacing w:before="100" w:beforeAutospacing="1" w:after="100" w:afterAutospacing="1"/>
    </w:pPr>
  </w:style>
  <w:style w:type="paragraph" w:customStyle="1" w:styleId="email">
    <w:name w:val="email"/>
    <w:basedOn w:val="Normal"/>
    <w:pPr>
      <w:spacing w:before="100" w:beforeAutospacing="1" w:after="100" w:afterAutospacing="1"/>
    </w:pPr>
  </w:style>
  <w:style w:type="paragraph" w:customStyle="1" w:styleId="telephone">
    <w:name w:val="telephone"/>
    <w:basedOn w:val="Normal"/>
    <w:pPr>
      <w:spacing w:before="100" w:beforeAutospacing="1" w:after="100" w:afterAutospacing="1"/>
    </w:pPr>
  </w:style>
  <w:style w:type="paragraph" w:customStyle="1" w:styleId="district">
    <w:name w:val="district"/>
    <w:basedOn w:val="Normal"/>
    <w:pPr>
      <w:spacing w:before="100" w:beforeAutospacing="1" w:after="100" w:afterAutospacing="1"/>
    </w:pPr>
  </w:style>
  <w:style w:type="paragraph" w:customStyle="1" w:styleId="orcid">
    <w:name w:val="orcid"/>
    <w:basedOn w:val="Normal"/>
    <w:pPr>
      <w:spacing w:before="100" w:beforeAutospacing="1" w:after="100" w:afterAutospacing="1"/>
    </w:pPr>
  </w:style>
  <w:style w:type="paragraph" w:customStyle="1" w:styleId="epub">
    <w:name w:val="epub"/>
    <w:basedOn w:val="Normal"/>
    <w:pPr>
      <w:spacing w:before="100" w:beforeAutospacing="1" w:after="100" w:afterAutospacing="1"/>
    </w:pPr>
  </w:style>
  <w:style w:type="paragraph" w:customStyle="1" w:styleId="refno">
    <w:name w:val="refno"/>
    <w:basedOn w:val="Normal"/>
    <w:pPr>
      <w:spacing w:before="100" w:beforeAutospacing="1" w:after="100" w:afterAutospacing="1"/>
    </w:pPr>
  </w:style>
  <w:style w:type="paragraph" w:customStyle="1" w:styleId="stet">
    <w:name w:val="stet"/>
    <w:basedOn w:val="Normal"/>
    <w:pPr>
      <w:spacing w:before="100" w:beforeAutospacing="1" w:after="100" w:afterAutospacing="1"/>
    </w:pPr>
  </w:style>
  <w:style w:type="paragraph" w:customStyle="1" w:styleId="receiveddate">
    <w:name w:val="receiveddate"/>
    <w:basedOn w:val="Normal"/>
    <w:pPr>
      <w:spacing w:before="100" w:beforeAutospacing="1" w:after="100" w:afterAutospacing="1"/>
    </w:pPr>
  </w:style>
  <w:style w:type="paragraph" w:customStyle="1" w:styleId="reviseddate">
    <w:name w:val="reviseddate"/>
    <w:basedOn w:val="Normal"/>
    <w:pPr>
      <w:spacing w:before="100" w:beforeAutospacing="1" w:after="100" w:afterAutospacing="1"/>
    </w:pPr>
  </w:style>
  <w:style w:type="paragraph" w:customStyle="1" w:styleId="accepteddate">
    <w:name w:val="accepteddate"/>
    <w:basedOn w:val="Normal"/>
    <w:pPr>
      <w:spacing w:before="100" w:beforeAutospacing="1" w:after="100" w:afterAutospacing="1"/>
    </w:pPr>
  </w:style>
  <w:style w:type="paragraph" w:customStyle="1" w:styleId="publisheddate">
    <w:name w:val="publisheddate"/>
    <w:basedOn w:val="Normal"/>
    <w:pPr>
      <w:spacing w:before="100" w:beforeAutospacing="1" w:after="100" w:afterAutospacing="1"/>
    </w:pPr>
  </w:style>
  <w:style w:type="paragraph" w:customStyle="1" w:styleId="submitteddate">
    <w:name w:val="submitteddate"/>
    <w:basedOn w:val="Normal"/>
    <w:pPr>
      <w:spacing w:before="100" w:beforeAutospacing="1" w:after="100" w:afterAutospacing="1"/>
    </w:pPr>
  </w:style>
  <w:style w:type="paragraph" w:customStyle="1" w:styleId="affiliationcallout">
    <w:name w:val="affiliationcallout"/>
    <w:basedOn w:val="Normal"/>
    <w:pPr>
      <w:spacing w:before="100" w:beforeAutospacing="1" w:after="100" w:afterAutospacing="1"/>
    </w:pPr>
  </w:style>
  <w:style w:type="paragraph" w:customStyle="1" w:styleId="correspondingauthorcallout">
    <w:name w:val="correspondingauthorcallout"/>
    <w:basedOn w:val="Normal"/>
    <w:pPr>
      <w:spacing w:before="100" w:beforeAutospacing="1" w:after="100" w:afterAutospacing="1"/>
    </w:pPr>
  </w:style>
  <w:style w:type="paragraph" w:customStyle="1" w:styleId="affiliationdenote">
    <w:name w:val="affiliationdenote"/>
    <w:basedOn w:val="Normal"/>
    <w:pPr>
      <w:spacing w:before="100" w:beforeAutospacing="1" w:after="100" w:afterAutospacing="1"/>
    </w:pPr>
  </w:style>
  <w:style w:type="paragraph" w:customStyle="1" w:styleId="equallycontributeddenote">
    <w:name w:val="equallycontributeddenote"/>
    <w:basedOn w:val="Normal"/>
    <w:pPr>
      <w:spacing w:before="100" w:beforeAutospacing="1" w:after="100" w:afterAutospacing="1"/>
    </w:pPr>
  </w:style>
  <w:style w:type="paragraph" w:customStyle="1" w:styleId="et-al">
    <w:name w:val="et-al"/>
    <w:basedOn w:val="Normal"/>
    <w:pPr>
      <w:spacing w:before="100" w:beforeAutospacing="1" w:after="100" w:afterAutospacing="1"/>
    </w:pPr>
    <w:rPr>
      <w:color w:val="089BA2"/>
    </w:rPr>
  </w:style>
  <w:style w:type="paragraph" w:customStyle="1" w:styleId="fax">
    <w:name w:val="fax"/>
    <w:basedOn w:val="Normal"/>
    <w:pPr>
      <w:spacing w:before="100" w:beforeAutospacing="1" w:after="100" w:afterAutospacing="1"/>
    </w:pPr>
  </w:style>
  <w:style w:type="paragraph" w:customStyle="1" w:styleId="figuresource">
    <w:name w:val="figuresource"/>
    <w:basedOn w:val="Normal"/>
    <w:pPr>
      <w:spacing w:before="100" w:beforeAutospacing="1" w:after="100" w:afterAutospacing="1"/>
    </w:pPr>
  </w:style>
  <w:style w:type="paragraph" w:customStyle="1" w:styleId="partlabel">
    <w:name w:val="partlabel"/>
    <w:basedOn w:val="Normal"/>
    <w:pPr>
      <w:spacing w:before="100" w:beforeAutospacing="1" w:after="100" w:afterAutospacing="1"/>
    </w:pPr>
  </w:style>
  <w:style w:type="paragraph" w:customStyle="1" w:styleId="figurecallout">
    <w:name w:val="figurecallout"/>
    <w:basedOn w:val="Normal"/>
    <w:pPr>
      <w:spacing w:before="100" w:beforeAutospacing="1" w:after="100" w:afterAutospacing="1"/>
    </w:pPr>
  </w:style>
  <w:style w:type="paragraph" w:customStyle="1" w:styleId="figure">
    <w:name w:val="figure"/>
    <w:basedOn w:val="Normal"/>
    <w:pPr>
      <w:spacing w:before="100" w:beforeAutospacing="1" w:after="100" w:afterAutospacing="1"/>
    </w:pPr>
  </w:style>
  <w:style w:type="paragraph" w:customStyle="1" w:styleId="figurecaption">
    <w:name w:val="figurecaption"/>
    <w:basedOn w:val="Normal"/>
    <w:pPr>
      <w:spacing w:before="100" w:beforeAutospacing="1" w:after="100" w:afterAutospacing="1"/>
    </w:pPr>
  </w:style>
  <w:style w:type="paragraph" w:customStyle="1" w:styleId="inlineequation">
    <w:name w:val="inlineequation"/>
    <w:basedOn w:val="Normal"/>
    <w:pPr>
      <w:spacing w:before="100" w:beforeAutospacing="1" w:after="100" w:afterAutospacing="1"/>
    </w:pPr>
  </w:style>
  <w:style w:type="paragraph" w:customStyle="1" w:styleId="preformatcode">
    <w:name w:val="preformatcode"/>
    <w:basedOn w:val="Normal"/>
    <w:pPr>
      <w:spacing w:before="100" w:beforeAutospacing="1" w:after="100" w:afterAutospacing="1"/>
    </w:pPr>
  </w:style>
  <w:style w:type="paragraph" w:customStyle="1" w:styleId="accessionnumber">
    <w:name w:val="accessionnumber"/>
    <w:basedOn w:val="Normal"/>
    <w:pPr>
      <w:spacing w:before="100" w:beforeAutospacing="1" w:after="100" w:afterAutospacing="1"/>
    </w:pPr>
  </w:style>
  <w:style w:type="paragraph" w:customStyle="1" w:styleId="sectioncallout">
    <w:name w:val="sectioncallout"/>
    <w:basedOn w:val="Normal"/>
    <w:pPr>
      <w:spacing w:before="100" w:beforeAutospacing="1" w:after="100" w:afterAutospacing="1"/>
    </w:pPr>
  </w:style>
  <w:style w:type="paragraph" w:customStyle="1" w:styleId="sectiontitlecallout">
    <w:name w:val="sectiontitlecallout"/>
    <w:basedOn w:val="Normal"/>
    <w:pPr>
      <w:spacing w:before="100" w:beforeAutospacing="1" w:after="100" w:afterAutospacing="1"/>
    </w:pPr>
  </w:style>
  <w:style w:type="paragraph" w:customStyle="1" w:styleId="preformatcallout">
    <w:name w:val="preformatcallout"/>
    <w:basedOn w:val="Normal"/>
    <w:pPr>
      <w:spacing w:before="100" w:beforeAutospacing="1" w:after="100" w:afterAutospacing="1"/>
    </w:pPr>
  </w:style>
  <w:style w:type="paragraph" w:customStyle="1" w:styleId="statementcallout">
    <w:name w:val="statementcallout"/>
    <w:basedOn w:val="Normal"/>
    <w:pPr>
      <w:spacing w:before="100" w:beforeAutospacing="1" w:after="100" w:afterAutospacing="1"/>
    </w:pPr>
  </w:style>
  <w:style w:type="paragraph" w:customStyle="1" w:styleId="fundref">
    <w:name w:val="fundref"/>
    <w:basedOn w:val="Normal"/>
    <w:pPr>
      <w:spacing w:before="100" w:beforeAutospacing="1" w:after="100" w:afterAutospacing="1"/>
    </w:pPr>
  </w:style>
  <w:style w:type="paragraph" w:customStyle="1" w:styleId="heading1">
    <w:name w:val="heading1"/>
    <w:basedOn w:val="Normal"/>
    <w:pPr>
      <w:spacing w:before="100" w:beforeAutospacing="1" w:after="100" w:afterAutospacing="1"/>
    </w:pPr>
  </w:style>
  <w:style w:type="paragraph" w:customStyle="1" w:styleId="heading2">
    <w:name w:val="heading2"/>
    <w:basedOn w:val="Normal"/>
    <w:pPr>
      <w:spacing w:before="100" w:beforeAutospacing="1" w:after="100" w:afterAutospacing="1"/>
    </w:pPr>
  </w:style>
  <w:style w:type="paragraph" w:customStyle="1" w:styleId="heading3">
    <w:name w:val="heading3"/>
    <w:basedOn w:val="Normal"/>
    <w:pPr>
      <w:spacing w:before="100" w:beforeAutospacing="1" w:after="100" w:afterAutospacing="1"/>
    </w:pPr>
  </w:style>
  <w:style w:type="paragraph" w:customStyle="1" w:styleId="heading4">
    <w:name w:val="heading4"/>
    <w:basedOn w:val="Normal"/>
    <w:pPr>
      <w:spacing w:before="100" w:beforeAutospacing="1" w:after="100" w:afterAutospacing="1"/>
    </w:pPr>
  </w:style>
  <w:style w:type="paragraph" w:customStyle="1" w:styleId="heading5">
    <w:name w:val="heading5"/>
    <w:basedOn w:val="Normal"/>
    <w:pPr>
      <w:spacing w:before="100" w:beforeAutospacing="1" w:after="100" w:afterAutospacing="1"/>
    </w:pPr>
  </w:style>
  <w:style w:type="paragraph" w:customStyle="1" w:styleId="heading6">
    <w:name w:val="heading6"/>
    <w:basedOn w:val="Normal"/>
    <w:pPr>
      <w:spacing w:before="100" w:beforeAutospacing="1" w:after="100" w:afterAutospacing="1"/>
    </w:pPr>
  </w:style>
  <w:style w:type="paragraph" w:customStyle="1" w:styleId="tl">
    <w:name w:val="tl"/>
    <w:basedOn w:val="Normal"/>
    <w:pPr>
      <w:spacing w:before="100" w:beforeAutospacing="1" w:after="100" w:afterAutospacing="1"/>
    </w:pPr>
  </w:style>
  <w:style w:type="paragraph" w:customStyle="1" w:styleId="fg">
    <w:name w:val="fg"/>
    <w:basedOn w:val="Normal"/>
    <w:pPr>
      <w:spacing w:before="100" w:beforeAutospacing="1" w:after="100" w:afterAutospacing="1"/>
    </w:pPr>
  </w:style>
  <w:style w:type="paragraph" w:customStyle="1" w:styleId="degrees">
    <w:name w:val="degrees"/>
    <w:basedOn w:val="Normal"/>
    <w:pPr>
      <w:spacing w:before="100" w:beforeAutospacing="1" w:after="100" w:afterAutospacing="1"/>
    </w:pPr>
  </w:style>
  <w:style w:type="paragraph" w:customStyle="1" w:styleId="tablenumber">
    <w:name w:val="tablenumber"/>
    <w:basedOn w:val="Normal"/>
    <w:pPr>
      <w:spacing w:before="100" w:beforeAutospacing="1" w:after="100" w:afterAutospacing="1"/>
    </w:pPr>
  </w:style>
  <w:style w:type="paragraph" w:customStyle="1" w:styleId="tabletitle">
    <w:name w:val="tabletitle"/>
    <w:basedOn w:val="Normal"/>
    <w:pPr>
      <w:spacing w:before="100" w:beforeAutospacing="1" w:after="100" w:afterAutospacing="1"/>
    </w:pPr>
  </w:style>
  <w:style w:type="paragraph" w:customStyle="1" w:styleId="tablehead">
    <w:name w:val="tablehead"/>
    <w:basedOn w:val="Normal"/>
    <w:pPr>
      <w:spacing w:before="100" w:beforeAutospacing="1" w:after="100" w:afterAutospacing="1"/>
    </w:pPr>
  </w:style>
  <w:style w:type="paragraph" w:customStyle="1" w:styleId="tablebody">
    <w:name w:val="tablebody"/>
    <w:basedOn w:val="Normal"/>
    <w:pPr>
      <w:spacing w:before="100" w:beforeAutospacing="1" w:after="100" w:afterAutospacing="1"/>
    </w:pPr>
  </w:style>
  <w:style w:type="paragraph" w:customStyle="1" w:styleId="tablesource">
    <w:name w:val="tablesource"/>
    <w:basedOn w:val="Normal"/>
    <w:pPr>
      <w:spacing w:before="100" w:beforeAutospacing="1" w:after="100" w:afterAutospacing="1"/>
    </w:pPr>
  </w:style>
  <w:style w:type="paragraph" w:customStyle="1" w:styleId="tablenotecallout">
    <w:name w:val="tablenotecallout"/>
    <w:basedOn w:val="Normal"/>
    <w:pPr>
      <w:spacing w:before="100" w:beforeAutospacing="1" w:after="100" w:afterAutospacing="1"/>
    </w:pPr>
  </w:style>
  <w:style w:type="paragraph" w:customStyle="1" w:styleId="tablecallout">
    <w:name w:val="tablecallout"/>
    <w:basedOn w:val="Normal"/>
    <w:pPr>
      <w:spacing w:before="100" w:beforeAutospacing="1" w:after="100" w:afterAutospacing="1"/>
    </w:pPr>
  </w:style>
  <w:style w:type="paragraph" w:customStyle="1" w:styleId="footnotelabel">
    <w:name w:val="footnotelabel"/>
    <w:basedOn w:val="Normal"/>
    <w:pPr>
      <w:spacing w:before="100" w:beforeAutospacing="1" w:after="100" w:afterAutospacing="1"/>
    </w:pPr>
  </w:style>
  <w:style w:type="paragraph" w:customStyle="1" w:styleId="year">
    <w:name w:val="year"/>
    <w:basedOn w:val="Normal"/>
    <w:pPr>
      <w:spacing w:before="100" w:beforeAutospacing="1" w:after="100" w:afterAutospacing="1"/>
    </w:pPr>
  </w:style>
  <w:style w:type="paragraph" w:customStyle="1" w:styleId="publisher">
    <w:name w:val="publisher"/>
    <w:basedOn w:val="Normal"/>
    <w:pPr>
      <w:spacing w:before="100" w:beforeAutospacing="1" w:after="100" w:afterAutospacing="1"/>
    </w:pPr>
  </w:style>
  <w:style w:type="paragraph" w:customStyle="1" w:styleId="volume">
    <w:name w:val="volume"/>
    <w:basedOn w:val="Normal"/>
    <w:pPr>
      <w:spacing w:before="100" w:beforeAutospacing="1" w:after="100" w:afterAutospacing="1"/>
    </w:pPr>
  </w:style>
  <w:style w:type="paragraph" w:customStyle="1" w:styleId="firstpage">
    <w:name w:val="firstpage"/>
    <w:basedOn w:val="Normal"/>
    <w:pPr>
      <w:spacing w:before="100" w:beforeAutospacing="1" w:after="100" w:afterAutospacing="1"/>
    </w:pPr>
  </w:style>
  <w:style w:type="paragraph" w:customStyle="1" w:styleId="lastpage">
    <w:name w:val="lastpage"/>
    <w:basedOn w:val="Normal"/>
    <w:pPr>
      <w:spacing w:before="100" w:beforeAutospacing="1" w:after="100" w:afterAutospacing="1"/>
    </w:pPr>
  </w:style>
  <w:style w:type="paragraph" w:customStyle="1" w:styleId="comment">
    <w:name w:val="comment"/>
    <w:basedOn w:val="Normal"/>
    <w:pPr>
      <w:spacing w:before="100" w:beforeAutospacing="1" w:after="100" w:afterAutospacing="1"/>
    </w:pPr>
  </w:style>
  <w:style w:type="paragraph" w:customStyle="1" w:styleId="articletitle">
    <w:name w:val="articletitle"/>
    <w:basedOn w:val="Normal"/>
    <w:pPr>
      <w:spacing w:before="100" w:beforeAutospacing="1" w:after="100" w:afterAutospacing="1"/>
    </w:pPr>
  </w:style>
  <w:style w:type="paragraph" w:customStyle="1" w:styleId="journaltitle">
    <w:name w:val="journaltitle"/>
    <w:basedOn w:val="Normal"/>
    <w:pPr>
      <w:spacing w:before="100" w:beforeAutospacing="1" w:after="100" w:afterAutospacing="1"/>
    </w:pPr>
  </w:style>
  <w:style w:type="paragraph" w:customStyle="1" w:styleId="issn">
    <w:name w:val="issn"/>
    <w:basedOn w:val="Normal"/>
    <w:pPr>
      <w:spacing w:before="100" w:beforeAutospacing="1" w:after="100" w:afterAutospacing="1"/>
    </w:pPr>
  </w:style>
  <w:style w:type="paragraph" w:customStyle="1" w:styleId="pmid">
    <w:name w:val="pmid"/>
    <w:basedOn w:val="Normal"/>
    <w:pPr>
      <w:spacing w:before="100" w:beforeAutospacing="1" w:after="100" w:afterAutospacing="1"/>
    </w:pPr>
  </w:style>
  <w:style w:type="paragraph" w:customStyle="1" w:styleId="isbn">
    <w:name w:val="isbn"/>
    <w:basedOn w:val="Normal"/>
    <w:pPr>
      <w:spacing w:before="100" w:beforeAutospacing="1" w:after="100" w:afterAutospacing="1"/>
    </w:pPr>
  </w:style>
  <w:style w:type="paragraph" w:customStyle="1" w:styleId="issue">
    <w:name w:val="issue"/>
    <w:basedOn w:val="Normal"/>
    <w:pPr>
      <w:spacing w:before="100" w:beforeAutospacing="1" w:after="100" w:afterAutospacing="1"/>
    </w:pPr>
  </w:style>
  <w:style w:type="paragraph" w:customStyle="1" w:styleId="editorforename">
    <w:name w:val="editorforename"/>
    <w:basedOn w:val="Normal"/>
    <w:pPr>
      <w:spacing w:before="100" w:beforeAutospacing="1" w:after="100" w:afterAutospacing="1"/>
    </w:pPr>
  </w:style>
  <w:style w:type="paragraph" w:customStyle="1" w:styleId="editorsurname">
    <w:name w:val="editorsurname"/>
    <w:basedOn w:val="Normal"/>
    <w:pPr>
      <w:spacing w:before="100" w:beforeAutospacing="1" w:after="100" w:afterAutospacing="1"/>
    </w:pPr>
  </w:style>
  <w:style w:type="paragraph" w:customStyle="1" w:styleId="edition">
    <w:name w:val="edition"/>
    <w:basedOn w:val="Normal"/>
    <w:pPr>
      <w:spacing w:before="100" w:beforeAutospacing="1" w:after="100" w:afterAutospacing="1"/>
    </w:pPr>
  </w:style>
  <w:style w:type="paragraph" w:customStyle="1" w:styleId="booktitle">
    <w:name w:val="booktitle"/>
    <w:basedOn w:val="Normal"/>
    <w:pPr>
      <w:spacing w:before="100" w:beforeAutospacing="1" w:after="100" w:afterAutospacing="1"/>
    </w:pPr>
  </w:style>
  <w:style w:type="paragraph" w:customStyle="1" w:styleId="editorauthor">
    <w:name w:val="editorauthor"/>
    <w:basedOn w:val="Normal"/>
    <w:pPr>
      <w:spacing w:before="100" w:beforeAutospacing="1" w:after="100" w:afterAutospacing="1"/>
    </w:pPr>
  </w:style>
  <w:style w:type="paragraph" w:customStyle="1" w:styleId="eds">
    <w:name w:val="eds"/>
    <w:basedOn w:val="Normal"/>
    <w:pPr>
      <w:spacing w:before="100" w:beforeAutospacing="1" w:after="100" w:afterAutospacing="1"/>
    </w:pPr>
  </w:style>
  <w:style w:type="paragraph" w:customStyle="1" w:styleId="thesistitle">
    <w:name w:val="thesistitle"/>
    <w:basedOn w:val="Normal"/>
    <w:pPr>
      <w:spacing w:before="100" w:beforeAutospacing="1" w:after="100" w:afterAutospacing="1"/>
    </w:pPr>
  </w:style>
  <w:style w:type="paragraph" w:customStyle="1" w:styleId="thesistype">
    <w:name w:val="thesistype"/>
    <w:basedOn w:val="Normal"/>
    <w:pPr>
      <w:spacing w:before="100" w:beforeAutospacing="1" w:after="100" w:afterAutospacing="1"/>
    </w:pPr>
  </w:style>
  <w:style w:type="paragraph" w:customStyle="1" w:styleId="authoreditor">
    <w:name w:val="authoreditor"/>
    <w:basedOn w:val="Normal"/>
    <w:pPr>
      <w:spacing w:before="100" w:beforeAutospacing="1" w:after="100" w:afterAutospacing="1"/>
    </w:pPr>
  </w:style>
  <w:style w:type="paragraph" w:customStyle="1" w:styleId="collabeditor">
    <w:name w:val="collabeditor"/>
    <w:basedOn w:val="Normal"/>
    <w:pPr>
      <w:spacing w:before="100" w:beforeAutospacing="1" w:after="100" w:afterAutospacing="1"/>
    </w:pPr>
  </w:style>
  <w:style w:type="paragraph" w:customStyle="1" w:styleId="conferencedate">
    <w:name w:val="conferencedate"/>
    <w:basedOn w:val="Normal"/>
    <w:pPr>
      <w:spacing w:before="100" w:beforeAutospacing="1" w:after="100" w:afterAutospacing="1"/>
    </w:pPr>
  </w:style>
  <w:style w:type="paragraph" w:customStyle="1" w:styleId="presentationtitle">
    <w:name w:val="presentationtitle"/>
    <w:basedOn w:val="Normal"/>
    <w:pPr>
      <w:spacing w:before="100" w:beforeAutospacing="1" w:after="100" w:afterAutospacing="1"/>
    </w:pPr>
  </w:style>
  <w:style w:type="paragraph" w:customStyle="1" w:styleId="conferencename">
    <w:name w:val="conferencename"/>
    <w:basedOn w:val="Normal"/>
    <w:pPr>
      <w:spacing w:before="100" w:beforeAutospacing="1" w:after="100" w:afterAutospacing="1"/>
    </w:pPr>
  </w:style>
  <w:style w:type="paragraph" w:customStyle="1" w:styleId="chaptertitle">
    <w:name w:val="chaptertitle"/>
    <w:basedOn w:val="Normal"/>
    <w:pPr>
      <w:spacing w:before="100" w:beforeAutospacing="1" w:after="100" w:afterAutospacing="1"/>
    </w:pPr>
  </w:style>
  <w:style w:type="paragraph" w:customStyle="1" w:styleId="magazinearticletitle">
    <w:name w:val="magazinearticletitle"/>
    <w:basedOn w:val="Normal"/>
    <w:pPr>
      <w:spacing w:before="100" w:beforeAutospacing="1" w:after="100" w:afterAutospacing="1"/>
    </w:pPr>
  </w:style>
  <w:style w:type="paragraph" w:customStyle="1" w:styleId="magazinetitle">
    <w:name w:val="magazinetitle"/>
    <w:basedOn w:val="Normal"/>
    <w:pPr>
      <w:spacing w:before="100" w:beforeAutospacing="1" w:after="100" w:afterAutospacing="1"/>
    </w:pPr>
  </w:style>
  <w:style w:type="paragraph" w:customStyle="1" w:styleId="newspaperarticletitle">
    <w:name w:val="newspaperarticletitle"/>
    <w:basedOn w:val="Normal"/>
    <w:pPr>
      <w:spacing w:before="100" w:beforeAutospacing="1" w:after="100" w:afterAutospacing="1"/>
    </w:pPr>
  </w:style>
  <w:style w:type="paragraph" w:customStyle="1" w:styleId="newspapertitle">
    <w:name w:val="newspapertitle"/>
    <w:basedOn w:val="Normal"/>
    <w:pPr>
      <w:spacing w:before="100" w:beforeAutospacing="1" w:after="100" w:afterAutospacing="1"/>
    </w:pPr>
  </w:style>
  <w:style w:type="paragraph" w:customStyle="1" w:styleId="other-reftitles">
    <w:name w:val="other-reftitles"/>
    <w:basedOn w:val="Normal"/>
    <w:pPr>
      <w:spacing w:before="100" w:beforeAutospacing="1" w:after="100" w:afterAutospacing="1"/>
    </w:pPr>
  </w:style>
  <w:style w:type="paragraph" w:customStyle="1" w:styleId="papertitle">
    <w:name w:val="papertitle"/>
    <w:basedOn w:val="Normal"/>
    <w:pPr>
      <w:spacing w:before="100" w:beforeAutospacing="1" w:after="100" w:afterAutospacing="1"/>
    </w:pPr>
  </w:style>
  <w:style w:type="paragraph" w:customStyle="1" w:styleId="proceedingsarticletitle">
    <w:name w:val="proceedingsarticletitle"/>
    <w:basedOn w:val="Normal"/>
    <w:pPr>
      <w:spacing w:before="100" w:beforeAutospacing="1" w:after="100" w:afterAutospacing="1"/>
    </w:pPr>
  </w:style>
  <w:style w:type="paragraph" w:customStyle="1" w:styleId="proceedingstitle">
    <w:name w:val="proceedingstitle"/>
    <w:basedOn w:val="Normal"/>
    <w:pPr>
      <w:spacing w:before="100" w:beforeAutospacing="1" w:after="100" w:afterAutospacing="1"/>
    </w:pPr>
  </w:style>
  <w:style w:type="paragraph" w:customStyle="1" w:styleId="reporttitle">
    <w:name w:val="reporttitle"/>
    <w:basedOn w:val="Normal"/>
    <w:pPr>
      <w:spacing w:before="100" w:beforeAutospacing="1" w:after="100" w:afterAutospacing="1"/>
    </w:pPr>
  </w:style>
  <w:style w:type="paragraph" w:customStyle="1" w:styleId="reportnumber">
    <w:name w:val="reportnumber"/>
    <w:basedOn w:val="Normal"/>
    <w:pPr>
      <w:spacing w:before="100" w:beforeAutospacing="1" w:after="100" w:afterAutospacing="1"/>
    </w:pPr>
  </w:style>
  <w:style w:type="paragraph" w:customStyle="1" w:styleId="reportagencyname">
    <w:name w:val="reportagencyname"/>
    <w:basedOn w:val="Normal"/>
    <w:pPr>
      <w:spacing w:before="100" w:beforeAutospacing="1" w:after="100" w:afterAutospacing="1"/>
    </w:pPr>
  </w:style>
  <w:style w:type="paragraph" w:customStyle="1" w:styleId="callout">
    <w:name w:val="callout"/>
    <w:basedOn w:val="Normal"/>
    <w:pPr>
      <w:spacing w:before="100" w:beforeAutospacing="1" w:after="100" w:afterAutospacing="1"/>
    </w:pPr>
  </w:style>
  <w:style w:type="paragraph" w:customStyle="1" w:styleId="phone">
    <w:name w:val="phone"/>
    <w:basedOn w:val="Normal"/>
    <w:pPr>
      <w:spacing w:before="100" w:beforeAutospacing="1" w:after="100" w:afterAutospacing="1"/>
    </w:pPr>
  </w:style>
  <w:style w:type="paragraph" w:customStyle="1" w:styleId="correspondingauthordenote">
    <w:name w:val="correspondingauthordenote"/>
    <w:basedOn w:val="Normal"/>
    <w:pPr>
      <w:spacing w:before="100" w:beforeAutospacing="1" w:after="100" w:afterAutospacing="1"/>
    </w:pPr>
  </w:style>
  <w:style w:type="paragraph" w:customStyle="1" w:styleId="misc">
    <w:name w:val="misc"/>
    <w:basedOn w:val="Normal"/>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character" w:customStyle="1" w:styleId="footnotetextchar">
    <w:name w:val="footnotetextchar"/>
    <w:basedOn w:val="DefaultParagraphFont"/>
    <w:uiPriority w:val="99"/>
    <w:locked/>
    <w:rPr>
      <w:rFonts w:ascii="Times New Roman" w:eastAsia="Times New Roman" w:hAnsi="Times New Roman" w:cs="Times New Roman" w:hint="default"/>
    </w:rPr>
  </w:style>
  <w:style w:type="table" w:customStyle="1" w:styleId="TY1">
    <w:name w:val="TY1"/>
    <w:basedOn w:val="TableNormal"/>
    <w:pPr>
      <w:spacing w:line="360" w:lineRule="auto"/>
    </w:pPr>
    <w:rPr>
      <w:color w:val="3C2D65"/>
      <w:sz w:val="24"/>
      <w:szCs w:val="24"/>
    </w:rPr>
    <w:tblPr>
      <w:tblCellMar>
        <w:left w:w="0" w:type="dxa"/>
        <w:right w:w="0" w:type="dxa"/>
      </w:tblCellMar>
    </w:tblPr>
  </w:style>
  <w:style w:type="table" w:customStyle="1" w:styleId="ABKWH1">
    <w:name w:val="ABKWH1"/>
    <w:basedOn w:val="TableNormal"/>
    <w:pPr>
      <w:spacing w:line="360" w:lineRule="auto"/>
    </w:pPr>
    <w:rPr>
      <w:color w:val="9E3A3A"/>
      <w:sz w:val="32"/>
      <w:szCs w:val="32"/>
    </w:rPr>
    <w:tblPr>
      <w:tblCellMar>
        <w:left w:w="0" w:type="dxa"/>
        <w:right w:w="0" w:type="dxa"/>
      </w:tblCellMar>
    </w:tblPr>
  </w:style>
  <w:style w:type="table" w:customStyle="1" w:styleId="ABKW1">
    <w:name w:val="ABKW1"/>
    <w:basedOn w:val="TableNormal"/>
    <w:pPr>
      <w:spacing w:line="360" w:lineRule="auto"/>
    </w:pPr>
    <w:rPr>
      <w:color w:val="000000"/>
      <w:sz w:val="24"/>
      <w:szCs w:val="24"/>
    </w:rPr>
    <w:tblPr>
      <w:tblCellMar>
        <w:left w:w="0" w:type="dxa"/>
        <w:right w:w="0" w:type="dxa"/>
      </w:tblCellMar>
    </w:tblPr>
  </w:style>
  <w:style w:type="table" w:customStyle="1" w:styleId="AN1">
    <w:name w:val="AN1"/>
    <w:basedOn w:val="TableNormal"/>
    <w:pPr>
      <w:spacing w:line="360" w:lineRule="auto"/>
    </w:pPr>
    <w:rPr>
      <w:color w:val="000000"/>
      <w:sz w:val="24"/>
      <w:szCs w:val="24"/>
    </w:rPr>
    <w:tblPr>
      <w:tblCellMar>
        <w:left w:w="0" w:type="dxa"/>
        <w:right w:w="0" w:type="dxa"/>
      </w:tblCellMar>
    </w:tblPr>
  </w:style>
  <w:style w:type="table" w:customStyle="1" w:styleId="EH1">
    <w:name w:val="EH1"/>
    <w:basedOn w:val="TableNormal"/>
    <w:pPr>
      <w:spacing w:line="360" w:lineRule="auto"/>
    </w:pPr>
    <w:rPr>
      <w:color w:val="516529"/>
      <w:sz w:val="36"/>
      <w:szCs w:val="36"/>
    </w:rPr>
    <w:tblPr>
      <w:tblCellMar>
        <w:left w:w="0" w:type="dxa"/>
        <w:right w:w="0" w:type="dxa"/>
      </w:tblCellMar>
    </w:tblPr>
  </w:style>
  <w:style w:type="table" w:customStyle="1" w:styleId="CL1">
    <w:name w:val="CL1"/>
    <w:basedOn w:val="TableNormal"/>
    <w:pPr>
      <w:spacing w:line="360" w:lineRule="auto"/>
    </w:pPr>
    <w:rPr>
      <w:b/>
      <w:bCs/>
      <w:color w:val="FF0000"/>
      <w:sz w:val="24"/>
      <w:szCs w:val="24"/>
    </w:rPr>
    <w:tblPr>
      <w:tblCellMar>
        <w:left w:w="0" w:type="dxa"/>
        <w:right w:w="0" w:type="dxa"/>
      </w:tblCellMar>
    </w:tblPr>
  </w:style>
  <w:style w:type="table" w:customStyle="1" w:styleId="AF1">
    <w:name w:val="AF1"/>
    <w:basedOn w:val="TableNormal"/>
    <w:pPr>
      <w:spacing w:line="360" w:lineRule="auto"/>
    </w:pPr>
    <w:rPr>
      <w:color w:val="000000"/>
      <w:sz w:val="24"/>
      <w:szCs w:val="24"/>
    </w:rPr>
    <w:tblPr>
      <w:tblCellMar>
        <w:left w:w="0" w:type="dxa"/>
        <w:right w:w="0" w:type="dxa"/>
      </w:tblCellMar>
    </w:tblPr>
  </w:style>
  <w:style w:type="table" w:customStyle="1" w:styleId="LL1">
    <w:name w:val="LL1"/>
    <w:basedOn w:val="TableNormal"/>
    <w:pPr>
      <w:spacing w:line="360" w:lineRule="auto"/>
    </w:pPr>
    <w:rPr>
      <w:sz w:val="24"/>
      <w:szCs w:val="24"/>
    </w:rPr>
    <w:tblPr>
      <w:tblCellMar>
        <w:left w:w="0" w:type="dxa"/>
        <w:right w:w="0" w:type="dxa"/>
      </w:tblCellMar>
    </w:tblPr>
  </w:style>
  <w:style w:type="table" w:customStyle="1" w:styleId="AT1">
    <w:name w:val="AT1"/>
    <w:basedOn w:val="TableNormal"/>
    <w:pPr>
      <w:spacing w:line="360" w:lineRule="auto"/>
    </w:pPr>
    <w:rPr>
      <w:b/>
      <w:bCs/>
      <w:color w:val="007474"/>
      <w:sz w:val="48"/>
      <w:szCs w:val="48"/>
    </w:rPr>
    <w:tblPr>
      <w:tblCellMar>
        <w:left w:w="0" w:type="dxa"/>
        <w:right w:w="0" w:type="dxa"/>
      </w:tblCellMar>
    </w:tblPr>
  </w:style>
  <w:style w:type="table" w:customStyle="1" w:styleId="NL1">
    <w:name w:val="NL1"/>
    <w:basedOn w:val="TableNormal"/>
    <w:pPr>
      <w:spacing w:line="360" w:lineRule="auto"/>
    </w:pPr>
    <w:rPr>
      <w:color w:val="666633"/>
      <w:sz w:val="24"/>
      <w:szCs w:val="24"/>
    </w:rPr>
    <w:tblPr>
      <w:tblCellMar>
        <w:left w:w="0" w:type="dxa"/>
        <w:right w:w="0" w:type="dxa"/>
      </w:tblCellMar>
    </w:tblPr>
  </w:style>
  <w:style w:type="table" w:customStyle="1" w:styleId="DR1">
    <w:name w:val="DR1"/>
    <w:basedOn w:val="TableNormal"/>
    <w:pPr>
      <w:spacing w:line="360" w:lineRule="auto"/>
    </w:pPr>
    <w:rPr>
      <w:color w:val="000000"/>
      <w:sz w:val="24"/>
      <w:szCs w:val="24"/>
    </w:rPr>
    <w:tblPr>
      <w:tblCellMar>
        <w:left w:w="0" w:type="dxa"/>
        <w:right w:w="0" w:type="dxa"/>
      </w:tblCellMar>
    </w:tblPr>
  </w:style>
  <w:style w:type="table" w:customStyle="1" w:styleId="AU1">
    <w:name w:val="AU1"/>
    <w:basedOn w:val="TableNormal"/>
    <w:pPr>
      <w:spacing w:line="360" w:lineRule="auto"/>
    </w:pPr>
    <w:rPr>
      <w:color w:val="00823B"/>
      <w:sz w:val="32"/>
      <w:szCs w:val="32"/>
    </w:rPr>
    <w:tblPr>
      <w:tblCellMar>
        <w:left w:w="0" w:type="dxa"/>
        <w:right w:w="0" w:type="dxa"/>
      </w:tblCellMar>
    </w:tblPr>
  </w:style>
  <w:style w:type="table" w:customStyle="1" w:styleId="EN1">
    <w:name w:val="EN1"/>
    <w:basedOn w:val="TableNormal"/>
    <w:pPr>
      <w:spacing w:line="360" w:lineRule="auto"/>
    </w:pPr>
    <w:rPr>
      <w:color w:val="000000"/>
      <w:sz w:val="24"/>
      <w:szCs w:val="24"/>
    </w:rPr>
    <w:tblPr>
      <w:tblCellMar>
        <w:left w:w="0" w:type="dxa"/>
        <w:right w:w="0" w:type="dxa"/>
      </w:tblCellMar>
    </w:tblPr>
  </w:style>
  <w:style w:type="table" w:customStyle="1" w:styleId="EQ1">
    <w:name w:val="EQ1"/>
    <w:basedOn w:val="TableNormal"/>
    <w:pPr>
      <w:spacing w:line="360" w:lineRule="auto"/>
    </w:pPr>
    <w:rPr>
      <w:color w:val="000000"/>
      <w:sz w:val="24"/>
      <w:szCs w:val="24"/>
    </w:rPr>
    <w:tblPr>
      <w:tblCellMar>
        <w:left w:w="0" w:type="dxa"/>
        <w:right w:w="0" w:type="dxa"/>
      </w:tblCellMar>
    </w:tblPr>
  </w:style>
  <w:style w:type="table" w:customStyle="1" w:styleId="CI1">
    <w:name w:val="CI1"/>
    <w:basedOn w:val="TableNormal"/>
    <w:pPr>
      <w:spacing w:line="360" w:lineRule="auto"/>
    </w:pPr>
    <w:rPr>
      <w:color w:val="000000"/>
      <w:sz w:val="24"/>
      <w:szCs w:val="24"/>
    </w:rPr>
    <w:tblPr>
      <w:tblCellMar>
        <w:left w:w="0" w:type="dxa"/>
        <w:right w:w="0" w:type="dxa"/>
      </w:tblCellMar>
    </w:tblPr>
  </w:style>
  <w:style w:type="table" w:customStyle="1" w:styleId="LRH1">
    <w:name w:val="LRH1"/>
    <w:basedOn w:val="TableNormal"/>
    <w:pPr>
      <w:spacing w:line="360" w:lineRule="auto"/>
    </w:pPr>
    <w:rPr>
      <w:color w:val="6D4321"/>
      <w:sz w:val="24"/>
      <w:szCs w:val="24"/>
    </w:rPr>
    <w:tblPr>
      <w:tblCellMar>
        <w:left w:w="0" w:type="dxa"/>
        <w:right w:w="0" w:type="dxa"/>
      </w:tblCellMar>
    </w:tblPr>
  </w:style>
  <w:style w:type="table" w:customStyle="1" w:styleId="RRH1">
    <w:name w:val="RRH1"/>
    <w:basedOn w:val="TableNormal"/>
    <w:pPr>
      <w:spacing w:line="360" w:lineRule="auto"/>
    </w:pPr>
    <w:rPr>
      <w:color w:val="E36C0A"/>
      <w:sz w:val="24"/>
      <w:szCs w:val="24"/>
    </w:rPr>
    <w:tblPr>
      <w:tblCellMar>
        <w:left w:w="0" w:type="dxa"/>
        <w:right w:w="0" w:type="dxa"/>
      </w:tblCellMar>
    </w:tblPr>
  </w:style>
  <w:style w:type="table" w:customStyle="1" w:styleId="AS1">
    <w:name w:val="AS1"/>
    <w:basedOn w:val="TableNormal"/>
    <w:pPr>
      <w:spacing w:line="360" w:lineRule="auto"/>
    </w:pPr>
    <w:rPr>
      <w:color w:val="4BACC6"/>
      <w:sz w:val="36"/>
      <w:szCs w:val="36"/>
    </w:rPr>
    <w:tblPr>
      <w:tblCellMar>
        <w:left w:w="0" w:type="dxa"/>
        <w:right w:w="0" w:type="dxa"/>
      </w:tblCellMar>
    </w:tblPr>
  </w:style>
  <w:style w:type="table" w:customStyle="1" w:styleId="BL1">
    <w:name w:val="BL1"/>
    <w:basedOn w:val="TableNormal"/>
    <w:pPr>
      <w:spacing w:line="360" w:lineRule="auto"/>
    </w:pPr>
    <w:rPr>
      <w:color w:val="666633"/>
      <w:sz w:val="24"/>
      <w:szCs w:val="24"/>
    </w:rPr>
    <w:tblPr>
      <w:tblCellMar>
        <w:left w:w="0" w:type="dxa"/>
        <w:right w:w="0" w:type="dxa"/>
      </w:tblCellMar>
    </w:tblPr>
  </w:style>
  <w:style w:type="table" w:customStyle="1" w:styleId="BRIT1">
    <w:name w:val="BRIT1"/>
    <w:basedOn w:val="TableNormal"/>
    <w:pPr>
      <w:spacing w:line="360" w:lineRule="auto"/>
    </w:pPr>
    <w:rPr>
      <w:color w:val="000000"/>
      <w:sz w:val="24"/>
      <w:szCs w:val="24"/>
    </w:rPr>
    <w:tblPr>
      <w:tblCellMar>
        <w:left w:w="0" w:type="dxa"/>
        <w:right w:w="0" w:type="dxa"/>
      </w:tblCellMar>
    </w:tblPr>
  </w:style>
  <w:style w:type="table" w:customStyle="1" w:styleId="NNUM1">
    <w:name w:val="NNUM1"/>
    <w:basedOn w:val="TableNormal"/>
    <w:pPr>
      <w:spacing w:line="360" w:lineRule="auto"/>
    </w:pPr>
    <w:rPr>
      <w:color w:val="000000"/>
      <w:sz w:val="24"/>
      <w:szCs w:val="24"/>
    </w:rPr>
    <w:tblPr>
      <w:tblCellMar>
        <w:left w:w="0" w:type="dxa"/>
        <w:right w:w="0" w:type="dxa"/>
      </w:tblCellMar>
    </w:tblPr>
  </w:style>
  <w:style w:type="table" w:customStyle="1" w:styleId="EX1">
    <w:name w:val="EX1"/>
    <w:basedOn w:val="TableNormal"/>
    <w:pPr>
      <w:spacing w:line="360" w:lineRule="auto"/>
    </w:pPr>
    <w:rPr>
      <w:color w:val="010076"/>
      <w:sz w:val="24"/>
      <w:szCs w:val="24"/>
    </w:rPr>
    <w:tblPr>
      <w:tblInd w:w="720" w:type="dxa"/>
      <w:tblCellMar>
        <w:left w:w="0" w:type="dxa"/>
        <w:right w:w="0" w:type="dxa"/>
      </w:tblCellMar>
    </w:tblPr>
  </w:style>
  <w:style w:type="table" w:customStyle="1" w:styleId="CPB1">
    <w:name w:val="CPB1"/>
    <w:basedOn w:val="TableNormal"/>
    <w:pPr>
      <w:spacing w:line="360" w:lineRule="auto"/>
    </w:pPr>
    <w:rPr>
      <w:color w:val="E36C0A"/>
      <w:sz w:val="28"/>
      <w:szCs w:val="28"/>
    </w:rPr>
    <w:tblPr>
      <w:tblCellMar>
        <w:left w:w="0" w:type="dxa"/>
        <w:right w:w="0" w:type="dxa"/>
      </w:tblCellMar>
    </w:tblPr>
  </w:style>
  <w:style w:type="table" w:customStyle="1" w:styleId="CBP1">
    <w:name w:val="CBP1"/>
    <w:basedOn w:val="TableNormal"/>
    <w:pPr>
      <w:spacing w:line="360" w:lineRule="auto"/>
    </w:pPr>
    <w:rPr>
      <w:color w:val="E36C0A"/>
      <w:sz w:val="28"/>
      <w:szCs w:val="28"/>
    </w:rPr>
    <w:tblPr>
      <w:tblCellMar>
        <w:left w:w="0" w:type="dxa"/>
        <w:right w:w="0" w:type="dxa"/>
      </w:tblCellMar>
    </w:tblPr>
  </w:style>
  <w:style w:type="table" w:customStyle="1" w:styleId="CP1">
    <w:name w:val="CP1"/>
    <w:basedOn w:val="TableNormal"/>
    <w:pPr>
      <w:spacing w:line="360" w:lineRule="auto"/>
    </w:pPr>
    <w:rPr>
      <w:color w:val="6D4321"/>
      <w:sz w:val="24"/>
      <w:szCs w:val="24"/>
    </w:rPr>
    <w:tblPr>
      <w:tblCellMar>
        <w:left w:w="0" w:type="dxa"/>
        <w:right w:w="0" w:type="dxa"/>
      </w:tblCellMar>
    </w:tblPr>
  </w:style>
  <w:style w:type="table" w:customStyle="1" w:styleId="CPSO1">
    <w:name w:val="CPSO1"/>
    <w:basedOn w:val="TableNormal"/>
    <w:pPr>
      <w:spacing w:line="360" w:lineRule="auto"/>
    </w:pPr>
    <w:rPr>
      <w:color w:val="007434"/>
      <w:sz w:val="24"/>
      <w:szCs w:val="24"/>
    </w:rPr>
    <w:tblPr>
      <w:tblCellMar>
        <w:left w:w="0" w:type="dxa"/>
        <w:right w:w="0" w:type="dxa"/>
      </w:tblCellMar>
    </w:tblPr>
  </w:style>
  <w:style w:type="table" w:customStyle="1" w:styleId="H11">
    <w:name w:val="H11"/>
    <w:basedOn w:val="TableNormal"/>
    <w:pPr>
      <w:spacing w:line="360" w:lineRule="auto"/>
    </w:pPr>
    <w:rPr>
      <w:color w:val="29849B"/>
      <w:sz w:val="36"/>
      <w:szCs w:val="36"/>
    </w:rPr>
    <w:tblPr>
      <w:tblCellMar>
        <w:left w:w="0" w:type="dxa"/>
        <w:right w:w="0" w:type="dxa"/>
      </w:tblCellMar>
    </w:tblPr>
  </w:style>
  <w:style w:type="table" w:customStyle="1" w:styleId="H21">
    <w:name w:val="H21"/>
    <w:basedOn w:val="TableNormal"/>
    <w:pPr>
      <w:spacing w:line="360" w:lineRule="auto"/>
    </w:pPr>
    <w:rPr>
      <w:color w:val="C0504D"/>
      <w:sz w:val="32"/>
      <w:szCs w:val="32"/>
    </w:rPr>
    <w:tblPr>
      <w:tblCellMar>
        <w:left w:w="0" w:type="dxa"/>
        <w:right w:w="0" w:type="dxa"/>
      </w:tblCellMar>
    </w:tblPr>
  </w:style>
  <w:style w:type="table" w:customStyle="1" w:styleId="H31">
    <w:name w:val="H31"/>
    <w:basedOn w:val="TableNormal"/>
    <w:pPr>
      <w:spacing w:line="360" w:lineRule="auto"/>
    </w:pPr>
    <w:rPr>
      <w:color w:val="007434"/>
      <w:sz w:val="28"/>
      <w:szCs w:val="28"/>
    </w:rPr>
    <w:tblPr>
      <w:tblCellMar>
        <w:left w:w="0" w:type="dxa"/>
        <w:right w:w="0" w:type="dxa"/>
      </w:tblCellMar>
    </w:tblPr>
  </w:style>
  <w:style w:type="table" w:customStyle="1" w:styleId="H41">
    <w:name w:val="H41"/>
    <w:basedOn w:val="TableNormal"/>
    <w:pPr>
      <w:spacing w:line="360" w:lineRule="auto"/>
    </w:pPr>
    <w:rPr>
      <w:color w:val="007474"/>
      <w:sz w:val="24"/>
      <w:szCs w:val="24"/>
    </w:rPr>
    <w:tblPr>
      <w:tblCellMar>
        <w:left w:w="0" w:type="dxa"/>
        <w:right w:w="0" w:type="dxa"/>
      </w:tblCellMar>
    </w:tblPr>
  </w:style>
  <w:style w:type="table" w:customStyle="1" w:styleId="TEXTIND1">
    <w:name w:val="TEXT IND1"/>
    <w:basedOn w:val="TableNormal"/>
    <w:pPr>
      <w:spacing w:line="360" w:lineRule="auto"/>
      <w:ind w:firstLine="750"/>
    </w:pPr>
    <w:rPr>
      <w:color w:val="000000"/>
      <w:sz w:val="24"/>
      <w:szCs w:val="24"/>
    </w:rPr>
    <w:tblPr>
      <w:tblCellMar>
        <w:left w:w="0" w:type="dxa"/>
        <w:right w:w="0" w:type="dxa"/>
      </w:tblCellMar>
    </w:tblPr>
  </w:style>
  <w:style w:type="table" w:customStyle="1" w:styleId="DOI1">
    <w:name w:val="DOI1"/>
    <w:basedOn w:val="TableNormal"/>
    <w:pPr>
      <w:spacing w:line="360" w:lineRule="auto"/>
    </w:pPr>
    <w:rPr>
      <w:color w:val="460076"/>
      <w:sz w:val="24"/>
      <w:szCs w:val="24"/>
    </w:rPr>
    <w:tblPr>
      <w:tblCellMar>
        <w:left w:w="0" w:type="dxa"/>
        <w:right w:w="0" w:type="dxa"/>
      </w:tblCellMar>
    </w:tblPr>
  </w:style>
  <w:style w:type="table" w:customStyle="1" w:styleId="OQ1">
    <w:name w:val="OQ1"/>
    <w:basedOn w:val="TableNormal"/>
    <w:pPr>
      <w:spacing w:line="360" w:lineRule="auto"/>
    </w:pPr>
    <w:rPr>
      <w:color w:val="000000"/>
      <w:sz w:val="24"/>
      <w:szCs w:val="24"/>
    </w:rPr>
    <w:tblPr>
      <w:tblCellMar>
        <w:left w:w="0" w:type="dxa"/>
        <w:right w:w="0" w:type="dxa"/>
      </w:tblCellMar>
    </w:tblPr>
  </w:style>
  <w:style w:type="table" w:customStyle="1" w:styleId="PX1">
    <w:name w:val="PX1"/>
    <w:basedOn w:val="TableNormal"/>
    <w:pPr>
      <w:spacing w:line="360" w:lineRule="auto"/>
    </w:pPr>
    <w:rPr>
      <w:color w:val="000000"/>
      <w:sz w:val="24"/>
      <w:szCs w:val="24"/>
    </w:rPr>
    <w:tblPr>
      <w:tblCellMar>
        <w:left w:w="0" w:type="dxa"/>
        <w:right w:w="0" w:type="dxa"/>
      </w:tblCellMar>
    </w:tblPr>
  </w:style>
  <w:style w:type="table" w:customStyle="1" w:styleId="BRD1">
    <w:name w:val="BRD1"/>
    <w:basedOn w:val="TableNormal"/>
    <w:pPr>
      <w:spacing w:line="360" w:lineRule="auto"/>
    </w:pPr>
    <w:rPr>
      <w:color w:val="000000"/>
      <w:sz w:val="24"/>
      <w:szCs w:val="24"/>
    </w:rPr>
    <w:tblPr>
      <w:tblCellMar>
        <w:left w:w="0" w:type="dxa"/>
        <w:right w:w="0" w:type="dxa"/>
      </w:tblCellMar>
    </w:tblPr>
  </w:style>
  <w:style w:type="table" w:customStyle="1" w:styleId="BRA1">
    <w:name w:val="BRA1"/>
    <w:basedOn w:val="TableNormal"/>
    <w:pPr>
      <w:spacing w:line="360" w:lineRule="auto"/>
    </w:pPr>
    <w:rPr>
      <w:color w:val="000000"/>
      <w:sz w:val="24"/>
      <w:szCs w:val="24"/>
    </w:rPr>
    <w:tblPr>
      <w:tblCellMar>
        <w:left w:w="0" w:type="dxa"/>
        <w:right w:w="0" w:type="dxa"/>
      </w:tblCellMar>
    </w:tblPr>
  </w:style>
  <w:style w:type="table" w:customStyle="1" w:styleId="BRT1">
    <w:name w:val="BRT1"/>
    <w:basedOn w:val="TableNormal"/>
    <w:pPr>
      <w:spacing w:line="360" w:lineRule="auto"/>
    </w:pPr>
    <w:rPr>
      <w:color w:val="000000"/>
      <w:sz w:val="24"/>
      <w:szCs w:val="24"/>
    </w:rPr>
    <w:tblPr>
      <w:tblCellMar>
        <w:left w:w="0" w:type="dxa"/>
        <w:right w:w="0" w:type="dxa"/>
      </w:tblCellMar>
    </w:tblPr>
  </w:style>
  <w:style w:type="table" w:customStyle="1" w:styleId="BRTI1">
    <w:name w:val="BRTI1"/>
    <w:basedOn w:val="TableNormal"/>
    <w:pPr>
      <w:spacing w:line="360" w:lineRule="auto"/>
    </w:pPr>
    <w:rPr>
      <w:color w:val="000000"/>
      <w:sz w:val="24"/>
      <w:szCs w:val="24"/>
    </w:rPr>
    <w:tblPr>
      <w:tblCellMar>
        <w:left w:w="0" w:type="dxa"/>
        <w:right w:w="0" w:type="dxa"/>
      </w:tblCellMar>
    </w:tblPr>
  </w:style>
  <w:style w:type="table" w:customStyle="1" w:styleId="QS1">
    <w:name w:val="QS1"/>
    <w:basedOn w:val="TableNormal"/>
    <w:pPr>
      <w:spacing w:line="360" w:lineRule="auto"/>
    </w:pPr>
    <w:rPr>
      <w:color w:val="000000"/>
      <w:sz w:val="24"/>
      <w:szCs w:val="24"/>
    </w:rPr>
    <w:tblPr>
      <w:tblCellMar>
        <w:left w:w="0" w:type="dxa"/>
        <w:right w:w="0" w:type="dxa"/>
      </w:tblCellMar>
    </w:tblPr>
  </w:style>
  <w:style w:type="table" w:customStyle="1" w:styleId="SI1">
    <w:name w:val="SI1"/>
    <w:basedOn w:val="TableNormal"/>
    <w:pPr>
      <w:spacing w:line="360" w:lineRule="auto"/>
    </w:pPr>
    <w:rPr>
      <w:color w:val="000000"/>
      <w:sz w:val="24"/>
      <w:szCs w:val="24"/>
    </w:rPr>
    <w:tblPr>
      <w:tblCellMar>
        <w:left w:w="0" w:type="dxa"/>
        <w:right w:w="0" w:type="dxa"/>
      </w:tblCellMar>
    </w:tblPr>
  </w:style>
  <w:style w:type="table" w:customStyle="1" w:styleId="SIAF1">
    <w:name w:val="SIAF1"/>
    <w:basedOn w:val="TableNormal"/>
    <w:pPr>
      <w:spacing w:line="360" w:lineRule="auto"/>
    </w:pPr>
    <w:rPr>
      <w:color w:val="000000"/>
      <w:sz w:val="24"/>
      <w:szCs w:val="24"/>
    </w:rPr>
    <w:tblPr>
      <w:tblCellMar>
        <w:left w:w="0" w:type="dxa"/>
        <w:right w:w="0" w:type="dxa"/>
      </w:tblCellMar>
    </w:tblPr>
  </w:style>
  <w:style w:type="table" w:customStyle="1" w:styleId="SUBBL1">
    <w:name w:val="SUBBL1"/>
    <w:basedOn w:val="TableNormal"/>
    <w:pPr>
      <w:spacing w:line="360" w:lineRule="auto"/>
    </w:pPr>
    <w:rPr>
      <w:color w:val="000000"/>
      <w:sz w:val="24"/>
      <w:szCs w:val="24"/>
    </w:rPr>
    <w:tblPr>
      <w:tblCellMar>
        <w:left w:w="0" w:type="dxa"/>
        <w:right w:w="0" w:type="dxa"/>
      </w:tblCellMar>
    </w:tblPr>
  </w:style>
  <w:style w:type="table" w:customStyle="1" w:styleId="SUBNL1">
    <w:name w:val="SUBNL1"/>
    <w:basedOn w:val="TableNormal"/>
    <w:pPr>
      <w:spacing w:line="360" w:lineRule="auto"/>
    </w:pPr>
    <w:rPr>
      <w:color w:val="000000"/>
      <w:sz w:val="24"/>
      <w:szCs w:val="24"/>
    </w:rPr>
    <w:tblPr>
      <w:tblCellMar>
        <w:left w:w="0" w:type="dxa"/>
        <w:right w:w="0" w:type="dxa"/>
      </w:tblCellMar>
    </w:tblPr>
  </w:style>
  <w:style w:type="table" w:customStyle="1" w:styleId="TEXT1">
    <w:name w:val="TEXT1"/>
    <w:basedOn w:val="TableNormal"/>
    <w:pPr>
      <w:spacing w:line="360" w:lineRule="auto"/>
    </w:pPr>
    <w:rPr>
      <w:color w:val="000000"/>
      <w:sz w:val="24"/>
      <w:szCs w:val="24"/>
    </w:rPr>
    <w:tblPr>
      <w:tblCellMar>
        <w:left w:w="0" w:type="dxa"/>
        <w:right w:w="0" w:type="dxa"/>
      </w:tblCellMar>
    </w:tblPr>
  </w:style>
  <w:style w:type="table" w:customStyle="1" w:styleId="PO1">
    <w:name w:val="PO1"/>
    <w:basedOn w:val="TableNormal"/>
    <w:pPr>
      <w:spacing w:line="360" w:lineRule="auto"/>
    </w:pPr>
    <w:rPr>
      <w:sz w:val="24"/>
      <w:szCs w:val="24"/>
    </w:rPr>
    <w:tblPr>
      <w:tblCellMar>
        <w:left w:w="0" w:type="dxa"/>
        <w:right w:w="0" w:type="dxa"/>
      </w:tblCellMar>
    </w:tblPr>
  </w:style>
  <w:style w:type="table" w:customStyle="1" w:styleId="Table1">
    <w:name w:val="Table1"/>
    <w:basedOn w:val="TableNormal"/>
    <w:pPr>
      <w:spacing w:line="360" w:lineRule="auto"/>
    </w:pPr>
    <w:rPr>
      <w:color w:val="E36C0A"/>
      <w:sz w:val="28"/>
      <w:szCs w:val="28"/>
    </w:rPr>
    <w:tblPr>
      <w:tblCellMar>
        <w:left w:w="0" w:type="dxa"/>
        <w:right w:w="0" w:type="dxa"/>
      </w:tblCellMar>
    </w:tblPr>
  </w:style>
  <w:style w:type="table" w:customStyle="1" w:styleId="TCH1">
    <w:name w:val="TCH1"/>
    <w:basedOn w:val="TableNormal"/>
    <w:pPr>
      <w:spacing w:line="360" w:lineRule="auto"/>
    </w:pPr>
    <w:rPr>
      <w:color w:val="6D4321"/>
      <w:sz w:val="24"/>
      <w:szCs w:val="24"/>
    </w:rPr>
    <w:tblPr>
      <w:tblCellMar>
        <w:left w:w="0" w:type="dxa"/>
        <w:right w:w="0" w:type="dxa"/>
      </w:tblCellMar>
    </w:tblPr>
  </w:style>
  <w:style w:type="table" w:customStyle="1" w:styleId="TT1">
    <w:name w:val="TT1"/>
    <w:basedOn w:val="TableNormal"/>
    <w:pPr>
      <w:spacing w:line="360" w:lineRule="auto"/>
    </w:pPr>
    <w:rPr>
      <w:color w:val="6D4321"/>
      <w:sz w:val="24"/>
      <w:szCs w:val="24"/>
    </w:rPr>
    <w:tblPr>
      <w:tblCellMar>
        <w:left w:w="0" w:type="dxa"/>
        <w:right w:w="0" w:type="dxa"/>
      </w:tblCellMar>
    </w:tblPr>
  </w:style>
  <w:style w:type="table" w:customStyle="1" w:styleId="UL1">
    <w:name w:val="UL1"/>
    <w:basedOn w:val="TableNormal"/>
    <w:pPr>
      <w:spacing w:line="360" w:lineRule="auto"/>
    </w:pPr>
    <w:rPr>
      <w:color w:val="666633"/>
      <w:sz w:val="24"/>
      <w:szCs w:val="24"/>
    </w:rPr>
    <w:tblPr>
      <w:tblCellMar>
        <w:left w:w="0" w:type="dxa"/>
        <w:right w:w="0" w:type="dxa"/>
      </w:tblCellMar>
    </w:tblPr>
  </w:style>
  <w:style w:type="table" w:customStyle="1" w:styleId="REF1">
    <w:name w:val="REF1"/>
    <w:basedOn w:val="TableNormal"/>
    <w:pPr>
      <w:spacing w:line="360" w:lineRule="auto"/>
      <w:ind w:hanging="432"/>
    </w:pPr>
    <w:rPr>
      <w:color w:val="827717"/>
      <w:sz w:val="24"/>
      <w:szCs w:val="24"/>
    </w:rPr>
    <w:tblPr>
      <w:tblInd w:w="432" w:type="dxa"/>
      <w:tblCellMar>
        <w:left w:w="0" w:type="dxa"/>
        <w:right w:w="0" w:type="dxa"/>
      </w:tblCellMar>
    </w:tblPr>
  </w:style>
  <w:style w:type="paragraph" w:customStyle="1" w:styleId="BoxCallout0">
    <w:name w:val="BoxCallout"/>
    <w:basedOn w:val="Normal"/>
    <w:pPr>
      <w:spacing w:before="100" w:beforeAutospacing="1" w:after="100" w:afterAutospacing="1"/>
    </w:pPr>
    <w:rPr>
      <w:b/>
      <w:bCs/>
      <w:color w:val="FF0000"/>
    </w:rPr>
  </w:style>
  <w:style w:type="paragraph" w:customStyle="1" w:styleId="RefCitation0">
    <w:name w:val="RefCitation"/>
    <w:basedOn w:val="Normal"/>
    <w:pPr>
      <w:spacing w:before="100" w:beforeAutospacing="1" w:after="100" w:afterAutospacing="1"/>
    </w:pPr>
    <w:rPr>
      <w:color w:val="FF0000"/>
    </w:rPr>
  </w:style>
  <w:style w:type="paragraph" w:customStyle="1" w:styleId="SchemeCallout0">
    <w:name w:val="SchemeCallout"/>
    <w:basedOn w:val="Normal"/>
    <w:pPr>
      <w:spacing w:before="100" w:beforeAutospacing="1" w:after="100" w:afterAutospacing="1"/>
    </w:pPr>
    <w:rPr>
      <w:b/>
      <w:bCs/>
      <w:color w:val="FF0000"/>
    </w:rPr>
  </w:style>
  <w:style w:type="paragraph" w:customStyle="1" w:styleId="DisplayedEquationCallout0">
    <w:name w:val="DisplayedEquationCallout"/>
    <w:basedOn w:val="Normal"/>
    <w:pPr>
      <w:spacing w:before="100" w:beforeAutospacing="1" w:after="100" w:afterAutospacing="1"/>
    </w:pPr>
    <w:rPr>
      <w:color w:val="FF0000"/>
    </w:rPr>
  </w:style>
  <w:style w:type="paragraph" w:customStyle="1" w:styleId="AppendixCallout0">
    <w:name w:val="AppendixCallout"/>
    <w:basedOn w:val="Normal"/>
    <w:pPr>
      <w:spacing w:before="100" w:beforeAutospacing="1" w:after="100" w:afterAutospacing="1"/>
    </w:pPr>
    <w:rPr>
      <w:b/>
      <w:bCs/>
      <w:color w:val="FF0000"/>
    </w:rPr>
  </w:style>
  <w:style w:type="paragraph" w:customStyle="1" w:styleId="SupplementaryCallout0">
    <w:name w:val="SupplementaryCallout"/>
    <w:basedOn w:val="Normal"/>
    <w:pPr>
      <w:spacing w:before="100" w:beforeAutospacing="1" w:after="100" w:afterAutospacing="1"/>
    </w:pPr>
    <w:rPr>
      <w:b/>
      <w:bCs/>
      <w:color w:val="FF0000"/>
    </w:rPr>
  </w:style>
  <w:style w:type="paragraph" w:customStyle="1" w:styleId="FootnoteCallout0">
    <w:name w:val="FootnoteCallout"/>
    <w:basedOn w:val="Normal"/>
    <w:pPr>
      <w:spacing w:before="100" w:beforeAutospacing="1" w:after="100" w:afterAutospacing="1"/>
    </w:pPr>
    <w:rPr>
      <w:b/>
      <w:bCs/>
      <w:color w:val="FF0000"/>
    </w:rPr>
  </w:style>
  <w:style w:type="paragraph" w:customStyle="1" w:styleId="EndnoteCallout0">
    <w:name w:val="EndnoteCallout"/>
    <w:basedOn w:val="Normal"/>
    <w:pPr>
      <w:spacing w:before="100" w:beforeAutospacing="1" w:after="100" w:afterAutospacing="1"/>
    </w:pPr>
    <w:rPr>
      <w:b/>
      <w:bCs/>
      <w:color w:val="FF0000"/>
    </w:rPr>
  </w:style>
  <w:style w:type="paragraph" w:customStyle="1" w:styleId="FigureCitation0">
    <w:name w:val="FigureCitation"/>
    <w:basedOn w:val="Normal"/>
    <w:pPr>
      <w:spacing w:before="100" w:beforeAutospacing="1" w:after="100" w:afterAutospacing="1"/>
    </w:pPr>
    <w:rPr>
      <w:color w:val="0000FF"/>
    </w:rPr>
  </w:style>
  <w:style w:type="paragraph" w:customStyle="1" w:styleId="TableCitation0">
    <w:name w:val="TableCitation"/>
    <w:basedOn w:val="Normal"/>
    <w:pPr>
      <w:spacing w:before="100" w:beforeAutospacing="1" w:after="100" w:afterAutospacing="1"/>
    </w:pPr>
    <w:rPr>
      <w:color w:val="0000FF"/>
    </w:rPr>
  </w:style>
  <w:style w:type="paragraph" w:customStyle="1" w:styleId="AuthorFootnoteCallout0">
    <w:name w:val="AuthorFootnoteCallout"/>
    <w:basedOn w:val="Normal"/>
    <w:pPr>
      <w:spacing w:before="100" w:beforeAutospacing="1" w:after="100" w:afterAutospacing="1"/>
    </w:pPr>
  </w:style>
  <w:style w:type="paragraph" w:customStyle="1" w:styleId="Graphic0">
    <w:name w:val="Graphic"/>
    <w:basedOn w:val="Normal"/>
    <w:pPr>
      <w:spacing w:before="100" w:beforeAutospacing="1" w:after="100" w:afterAutospacing="1"/>
    </w:pPr>
    <w:rPr>
      <w:b/>
      <w:bCs/>
      <w:color w:val="FF0000"/>
    </w:rPr>
  </w:style>
  <w:style w:type="paragraph" w:customStyle="1" w:styleId="OtherFloatCallout0">
    <w:name w:val="OtherFloatCallout"/>
    <w:basedOn w:val="Normal"/>
    <w:pPr>
      <w:spacing w:before="100" w:beforeAutospacing="1" w:after="100" w:afterAutospacing="1"/>
    </w:pPr>
    <w:rPr>
      <w:b/>
      <w:bCs/>
      <w:color w:val="FF0000"/>
    </w:rPr>
  </w:style>
  <w:style w:type="paragraph" w:customStyle="1" w:styleId="AuthorForename0">
    <w:name w:val="AuthorForename"/>
    <w:basedOn w:val="Normal"/>
    <w:pPr>
      <w:spacing w:before="100" w:beforeAutospacing="1" w:after="100" w:afterAutospacing="1"/>
    </w:pPr>
    <w:rPr>
      <w:color w:val="FF00FF"/>
    </w:rPr>
  </w:style>
  <w:style w:type="paragraph" w:customStyle="1" w:styleId="GrantSponsorName0">
    <w:name w:val="GrantSponsorName"/>
    <w:basedOn w:val="Normal"/>
    <w:pPr>
      <w:spacing w:before="100" w:beforeAutospacing="1" w:after="100" w:afterAutospacing="1"/>
    </w:pPr>
    <w:rPr>
      <w:sz w:val="20"/>
      <w:szCs w:val="20"/>
    </w:rPr>
  </w:style>
  <w:style w:type="paragraph" w:customStyle="1" w:styleId="GrantSponsorNumber0">
    <w:name w:val="GrantSponsorNumber"/>
    <w:basedOn w:val="Normal"/>
    <w:pPr>
      <w:spacing w:before="100" w:beforeAutospacing="1" w:after="100" w:afterAutospacing="1"/>
    </w:pPr>
    <w:rPr>
      <w:sz w:val="20"/>
      <w:szCs w:val="20"/>
    </w:rPr>
  </w:style>
  <w:style w:type="paragraph" w:customStyle="1" w:styleId="Division0">
    <w:name w:val="Division"/>
    <w:basedOn w:val="Normal"/>
    <w:pPr>
      <w:spacing w:before="100" w:beforeAutospacing="1" w:after="100" w:afterAutospacing="1"/>
    </w:pPr>
    <w:rPr>
      <w:color w:val="000082"/>
    </w:rPr>
  </w:style>
  <w:style w:type="paragraph" w:customStyle="1" w:styleId="Department0">
    <w:name w:val="Department"/>
    <w:basedOn w:val="Normal"/>
    <w:pPr>
      <w:spacing w:before="100" w:beforeAutospacing="1" w:after="100" w:afterAutospacing="1"/>
    </w:pPr>
    <w:rPr>
      <w:color w:val="1490DC"/>
    </w:rPr>
  </w:style>
  <w:style w:type="paragraph" w:customStyle="1" w:styleId="Institution0">
    <w:name w:val="Institution"/>
    <w:basedOn w:val="Normal"/>
    <w:pPr>
      <w:spacing w:before="100" w:beforeAutospacing="1" w:after="100" w:afterAutospacing="1"/>
    </w:pPr>
    <w:rPr>
      <w:color w:val="B1510F"/>
    </w:rPr>
  </w:style>
  <w:style w:type="paragraph" w:customStyle="1" w:styleId="Street0">
    <w:name w:val="Street"/>
    <w:basedOn w:val="Normal"/>
    <w:pPr>
      <w:spacing w:before="100" w:beforeAutospacing="1" w:after="100" w:afterAutospacing="1"/>
    </w:pPr>
    <w:rPr>
      <w:color w:val="08888E"/>
    </w:rPr>
  </w:style>
  <w:style w:type="paragraph" w:customStyle="1" w:styleId="PostalCode0">
    <w:name w:val="PostalCode"/>
    <w:basedOn w:val="Normal"/>
    <w:pPr>
      <w:spacing w:before="100" w:beforeAutospacing="1" w:after="100" w:afterAutospacing="1"/>
    </w:pPr>
    <w:rPr>
      <w:color w:val="8D23B7"/>
    </w:rPr>
  </w:style>
  <w:style w:type="paragraph" w:customStyle="1" w:styleId="City0">
    <w:name w:val="City"/>
    <w:basedOn w:val="Normal"/>
    <w:pPr>
      <w:spacing w:before="100" w:beforeAutospacing="1" w:after="100" w:afterAutospacing="1"/>
    </w:pPr>
    <w:rPr>
      <w:color w:val="D94671"/>
    </w:rPr>
  </w:style>
  <w:style w:type="paragraph" w:customStyle="1" w:styleId="State0">
    <w:name w:val="State"/>
    <w:basedOn w:val="Normal"/>
    <w:pPr>
      <w:spacing w:before="100" w:beforeAutospacing="1" w:after="100" w:afterAutospacing="1"/>
    </w:pPr>
    <w:rPr>
      <w:color w:val="ED006C"/>
    </w:rPr>
  </w:style>
  <w:style w:type="paragraph" w:customStyle="1" w:styleId="Country0">
    <w:name w:val="Country"/>
    <w:basedOn w:val="Normal"/>
    <w:pPr>
      <w:spacing w:before="100" w:beforeAutospacing="1" w:after="100" w:afterAutospacing="1"/>
    </w:pPr>
    <w:rPr>
      <w:color w:val="019D35"/>
    </w:rPr>
  </w:style>
  <w:style w:type="paragraph" w:customStyle="1" w:styleId="AuthorSurname0">
    <w:name w:val="AuthorSurname"/>
    <w:basedOn w:val="Normal"/>
    <w:pPr>
      <w:spacing w:before="100" w:beforeAutospacing="1" w:after="100" w:afterAutospacing="1"/>
    </w:pPr>
    <w:rPr>
      <w:color w:val="005079"/>
    </w:rPr>
  </w:style>
  <w:style w:type="paragraph" w:customStyle="1" w:styleId="Suffix0">
    <w:name w:val="Suffix"/>
    <w:basedOn w:val="Normal"/>
    <w:pPr>
      <w:spacing w:before="100" w:beforeAutospacing="1" w:after="100" w:afterAutospacing="1"/>
    </w:pPr>
    <w:rPr>
      <w:color w:val="8E5B37"/>
    </w:rPr>
  </w:style>
  <w:style w:type="paragraph" w:customStyle="1" w:styleId="Prefix0">
    <w:name w:val="Prefix"/>
    <w:basedOn w:val="Normal"/>
    <w:pPr>
      <w:spacing w:before="100" w:beforeAutospacing="1" w:after="100" w:afterAutospacing="1"/>
    </w:pPr>
    <w:rPr>
      <w:color w:val="59612A"/>
    </w:rPr>
  </w:style>
  <w:style w:type="paragraph" w:customStyle="1" w:styleId="CollaboratedAuthor0">
    <w:name w:val="CollaboratedAuthor"/>
    <w:basedOn w:val="Normal"/>
    <w:pPr>
      <w:spacing w:before="100" w:beforeAutospacing="1" w:after="100" w:afterAutospacing="1"/>
    </w:pPr>
    <w:rPr>
      <w:color w:val="FF4CA2"/>
    </w:rPr>
  </w:style>
  <w:style w:type="paragraph" w:customStyle="1" w:styleId="Role0">
    <w:name w:val="Role"/>
    <w:basedOn w:val="Normal"/>
    <w:pPr>
      <w:spacing w:before="100" w:beforeAutospacing="1" w:after="100" w:afterAutospacing="1"/>
    </w:pPr>
    <w:rPr>
      <w:color w:val="019D35"/>
    </w:rPr>
  </w:style>
  <w:style w:type="paragraph" w:customStyle="1" w:styleId="On-behalf-of0">
    <w:name w:val="On-behalf-of"/>
    <w:basedOn w:val="Normal"/>
    <w:pPr>
      <w:spacing w:before="100" w:beforeAutospacing="1" w:after="100" w:afterAutospacing="1"/>
    </w:pPr>
  </w:style>
  <w:style w:type="paragraph" w:customStyle="1" w:styleId="URL0">
    <w:name w:val="URL"/>
    <w:basedOn w:val="Normal"/>
    <w:pPr>
      <w:spacing w:before="100" w:beforeAutospacing="1" w:after="100" w:afterAutospacing="1"/>
    </w:pPr>
    <w:rPr>
      <w:color w:val="A500D4"/>
    </w:rPr>
  </w:style>
  <w:style w:type="paragraph" w:customStyle="1" w:styleId="Designator0">
    <w:name w:val="Designator"/>
    <w:basedOn w:val="Normal"/>
    <w:pPr>
      <w:spacing w:before="100" w:beforeAutospacing="1" w:after="100" w:afterAutospacing="1"/>
    </w:pPr>
  </w:style>
  <w:style w:type="paragraph" w:customStyle="1" w:styleId="Pretext0">
    <w:name w:val="Pretext"/>
    <w:basedOn w:val="Normal"/>
    <w:pPr>
      <w:spacing w:before="100" w:beforeAutospacing="1" w:after="100" w:afterAutospacing="1"/>
    </w:pPr>
  </w:style>
  <w:style w:type="paragraph" w:customStyle="1" w:styleId="Degree0">
    <w:name w:val="Degree"/>
    <w:basedOn w:val="Normal"/>
    <w:pPr>
      <w:spacing w:before="100" w:beforeAutospacing="1" w:after="100" w:afterAutospacing="1"/>
    </w:pPr>
  </w:style>
  <w:style w:type="paragraph" w:customStyle="1" w:styleId="Email0">
    <w:name w:val="Email"/>
    <w:basedOn w:val="Normal"/>
    <w:pPr>
      <w:spacing w:before="100" w:beforeAutospacing="1" w:after="100" w:afterAutospacing="1"/>
    </w:pPr>
    <w:rPr>
      <w:color w:val="019D35"/>
    </w:rPr>
  </w:style>
  <w:style w:type="paragraph" w:customStyle="1" w:styleId="Telephone0">
    <w:name w:val="Telephone"/>
    <w:basedOn w:val="Normal"/>
    <w:pPr>
      <w:spacing w:before="100" w:beforeAutospacing="1" w:after="100" w:afterAutospacing="1"/>
    </w:pPr>
    <w:rPr>
      <w:color w:val="0616C7"/>
    </w:rPr>
  </w:style>
  <w:style w:type="paragraph" w:customStyle="1" w:styleId="District0">
    <w:name w:val="District"/>
    <w:basedOn w:val="Normal"/>
    <w:pPr>
      <w:spacing w:before="100" w:beforeAutospacing="1" w:after="100" w:afterAutospacing="1"/>
    </w:pPr>
    <w:rPr>
      <w:color w:val="45DCBA"/>
    </w:rPr>
  </w:style>
  <w:style w:type="paragraph" w:customStyle="1" w:styleId="Orcid0">
    <w:name w:val="Orcid"/>
    <w:basedOn w:val="Normal"/>
    <w:pPr>
      <w:spacing w:before="100" w:beforeAutospacing="1" w:after="100" w:afterAutospacing="1"/>
    </w:pPr>
    <w:rPr>
      <w:color w:val="97BB05"/>
    </w:rPr>
  </w:style>
  <w:style w:type="paragraph" w:customStyle="1" w:styleId="Epub0">
    <w:name w:val="Epub"/>
    <w:basedOn w:val="Normal"/>
    <w:pPr>
      <w:spacing w:before="100" w:beforeAutospacing="1" w:after="100" w:afterAutospacing="1"/>
    </w:pPr>
    <w:rPr>
      <w:color w:val="FF0000"/>
    </w:rPr>
  </w:style>
  <w:style w:type="paragraph" w:customStyle="1" w:styleId="RefNo0">
    <w:name w:val="RefNo"/>
    <w:basedOn w:val="Normal"/>
    <w:pPr>
      <w:spacing w:before="100" w:beforeAutospacing="1" w:after="100" w:afterAutospacing="1"/>
    </w:pPr>
    <w:rPr>
      <w:color w:val="FF0000"/>
    </w:rPr>
  </w:style>
  <w:style w:type="paragraph" w:customStyle="1" w:styleId="Stet0">
    <w:name w:val="Stet"/>
    <w:basedOn w:val="Normal"/>
    <w:pPr>
      <w:spacing w:before="100" w:beforeAutospacing="1" w:after="100" w:afterAutospacing="1"/>
    </w:pPr>
  </w:style>
  <w:style w:type="paragraph" w:customStyle="1" w:styleId="ReceivedDate0">
    <w:name w:val="ReceivedDate"/>
    <w:basedOn w:val="Normal"/>
    <w:pPr>
      <w:spacing w:before="100" w:beforeAutospacing="1" w:after="100" w:afterAutospacing="1"/>
    </w:pPr>
    <w:rPr>
      <w:color w:val="DC344B"/>
    </w:rPr>
  </w:style>
  <w:style w:type="paragraph" w:customStyle="1" w:styleId="RevisedDate0">
    <w:name w:val="RevisedDate"/>
    <w:basedOn w:val="Normal"/>
    <w:pPr>
      <w:spacing w:before="100" w:beforeAutospacing="1" w:after="100" w:afterAutospacing="1"/>
    </w:pPr>
  </w:style>
  <w:style w:type="paragraph" w:customStyle="1" w:styleId="AcceptedDate0">
    <w:name w:val="AcceptedDate"/>
    <w:basedOn w:val="Normal"/>
    <w:pPr>
      <w:spacing w:before="100" w:beforeAutospacing="1" w:after="100" w:afterAutospacing="1"/>
    </w:pPr>
    <w:rPr>
      <w:color w:val="3131F1"/>
    </w:rPr>
  </w:style>
  <w:style w:type="paragraph" w:customStyle="1" w:styleId="PublishedDate0">
    <w:name w:val="PublishedDate"/>
    <w:basedOn w:val="Normal"/>
    <w:pPr>
      <w:spacing w:before="100" w:beforeAutospacing="1" w:after="100" w:afterAutospacing="1"/>
    </w:pPr>
    <w:rPr>
      <w:color w:val="4BD0D0"/>
    </w:rPr>
  </w:style>
  <w:style w:type="paragraph" w:customStyle="1" w:styleId="SubmittedDate0">
    <w:name w:val="SubmittedDate"/>
    <w:basedOn w:val="Normal"/>
    <w:pPr>
      <w:spacing w:before="100" w:beforeAutospacing="1" w:after="100" w:afterAutospacing="1"/>
    </w:pPr>
  </w:style>
  <w:style w:type="paragraph" w:customStyle="1" w:styleId="AffiliationCallout0">
    <w:name w:val="AffiliationCallout"/>
    <w:basedOn w:val="Normal"/>
    <w:pPr>
      <w:spacing w:before="100" w:beforeAutospacing="1" w:after="100" w:afterAutospacing="1"/>
    </w:pPr>
  </w:style>
  <w:style w:type="paragraph" w:customStyle="1" w:styleId="CorrespondingAuthorCallout0">
    <w:name w:val="CorrespondingAuthorCallout"/>
    <w:basedOn w:val="Normal"/>
    <w:pPr>
      <w:spacing w:before="100" w:beforeAutospacing="1" w:after="100" w:afterAutospacing="1"/>
    </w:pPr>
  </w:style>
  <w:style w:type="paragraph" w:customStyle="1" w:styleId="AffiliationDenote0">
    <w:name w:val="AffiliationDenote"/>
    <w:basedOn w:val="Normal"/>
    <w:pPr>
      <w:spacing w:before="100" w:beforeAutospacing="1" w:after="100" w:afterAutospacing="1"/>
    </w:pPr>
    <w:rPr>
      <w:color w:val="019D35"/>
    </w:rPr>
  </w:style>
  <w:style w:type="paragraph" w:customStyle="1" w:styleId="EquallyContributedDenote0">
    <w:name w:val="EquallyContributedDenote"/>
    <w:basedOn w:val="Normal"/>
    <w:pPr>
      <w:spacing w:before="100" w:beforeAutospacing="1" w:after="100" w:afterAutospacing="1"/>
    </w:pPr>
  </w:style>
  <w:style w:type="paragraph" w:customStyle="1" w:styleId="Fax0">
    <w:name w:val="Fax"/>
    <w:basedOn w:val="Normal"/>
    <w:pPr>
      <w:spacing w:before="100" w:beforeAutospacing="1" w:after="100" w:afterAutospacing="1"/>
    </w:pPr>
    <w:rPr>
      <w:color w:val="019D35"/>
    </w:rPr>
  </w:style>
  <w:style w:type="paragraph" w:customStyle="1" w:styleId="FigureSource0">
    <w:name w:val="FigureSource"/>
    <w:basedOn w:val="Normal"/>
    <w:pPr>
      <w:spacing w:before="100" w:beforeAutospacing="1" w:after="100" w:afterAutospacing="1"/>
    </w:pPr>
  </w:style>
  <w:style w:type="paragraph" w:customStyle="1" w:styleId="PartLabel0">
    <w:name w:val="PartLabel"/>
    <w:basedOn w:val="Normal"/>
    <w:pPr>
      <w:spacing w:before="100" w:beforeAutospacing="1" w:after="100" w:afterAutospacing="1"/>
    </w:pPr>
    <w:rPr>
      <w:color w:val="FF0000"/>
    </w:rPr>
  </w:style>
  <w:style w:type="paragraph" w:customStyle="1" w:styleId="FigureCallout0">
    <w:name w:val="FigureCallout"/>
    <w:basedOn w:val="Normal"/>
    <w:pPr>
      <w:spacing w:before="100" w:beforeAutospacing="1" w:after="100" w:afterAutospacing="1"/>
    </w:pPr>
    <w:rPr>
      <w:color w:val="6D4321"/>
    </w:rPr>
  </w:style>
  <w:style w:type="paragraph" w:customStyle="1" w:styleId="Figure0">
    <w:name w:val="Figure"/>
    <w:basedOn w:val="Normal"/>
    <w:pPr>
      <w:spacing w:before="100" w:beforeAutospacing="1" w:after="100" w:afterAutospacing="1"/>
    </w:pPr>
  </w:style>
  <w:style w:type="paragraph" w:customStyle="1" w:styleId="FigureCaption0">
    <w:name w:val="FigureCaption"/>
    <w:basedOn w:val="Normal"/>
    <w:pPr>
      <w:spacing w:before="100" w:beforeAutospacing="1" w:after="100" w:afterAutospacing="1"/>
    </w:pPr>
    <w:rPr>
      <w:color w:val="6D4321"/>
    </w:rPr>
  </w:style>
  <w:style w:type="paragraph" w:customStyle="1" w:styleId="InlineEquation0">
    <w:name w:val="InlineEquation"/>
    <w:basedOn w:val="Normal"/>
    <w:pPr>
      <w:spacing w:before="100" w:beforeAutospacing="1" w:after="100" w:afterAutospacing="1"/>
    </w:pPr>
  </w:style>
  <w:style w:type="paragraph" w:customStyle="1" w:styleId="PreformatCODE0">
    <w:name w:val="PreformatCODE"/>
    <w:basedOn w:val="Normal"/>
    <w:pPr>
      <w:spacing w:before="100" w:beforeAutospacing="1" w:after="100" w:afterAutospacing="1"/>
    </w:pPr>
  </w:style>
  <w:style w:type="paragraph" w:customStyle="1" w:styleId="AccessionNumber0">
    <w:name w:val="AccessionNumber"/>
    <w:basedOn w:val="Normal"/>
    <w:pPr>
      <w:spacing w:before="100" w:beforeAutospacing="1" w:after="100" w:afterAutospacing="1"/>
    </w:pPr>
  </w:style>
  <w:style w:type="paragraph" w:customStyle="1" w:styleId="SectionCallout0">
    <w:name w:val="SectionCallout"/>
    <w:basedOn w:val="Normal"/>
    <w:pPr>
      <w:spacing w:before="100" w:beforeAutospacing="1" w:after="100" w:afterAutospacing="1"/>
    </w:pPr>
    <w:rPr>
      <w:b/>
      <w:bCs/>
      <w:color w:val="FF0000"/>
    </w:rPr>
  </w:style>
  <w:style w:type="paragraph" w:customStyle="1" w:styleId="SectionTitleCallout0">
    <w:name w:val="SectionTitleCallout"/>
    <w:basedOn w:val="Normal"/>
    <w:pPr>
      <w:spacing w:before="100" w:beforeAutospacing="1" w:after="100" w:afterAutospacing="1"/>
    </w:pPr>
    <w:rPr>
      <w:b/>
      <w:bCs/>
      <w:color w:val="FF0000"/>
    </w:rPr>
  </w:style>
  <w:style w:type="paragraph" w:customStyle="1" w:styleId="PreformatCallout0">
    <w:name w:val="PreformatCallout"/>
    <w:basedOn w:val="Normal"/>
    <w:pPr>
      <w:spacing w:before="100" w:beforeAutospacing="1" w:after="100" w:afterAutospacing="1"/>
    </w:pPr>
    <w:rPr>
      <w:b/>
      <w:bCs/>
      <w:color w:val="FF0000"/>
    </w:rPr>
  </w:style>
  <w:style w:type="paragraph" w:customStyle="1" w:styleId="StatementCallout0">
    <w:name w:val="StatementCallout"/>
    <w:basedOn w:val="Normal"/>
    <w:pPr>
      <w:spacing w:before="100" w:beforeAutospacing="1" w:after="100" w:afterAutospacing="1"/>
    </w:pPr>
    <w:rPr>
      <w:b/>
      <w:bCs/>
      <w:color w:val="FF0000"/>
    </w:rPr>
  </w:style>
  <w:style w:type="paragraph" w:customStyle="1" w:styleId="FUNDREF0">
    <w:name w:val="FUNDREF"/>
    <w:basedOn w:val="Normal"/>
    <w:pPr>
      <w:spacing w:before="100" w:beforeAutospacing="1" w:after="100" w:afterAutospacing="1"/>
    </w:pPr>
    <w:rPr>
      <w:color w:val="C7520E"/>
    </w:rPr>
  </w:style>
  <w:style w:type="paragraph" w:customStyle="1" w:styleId="Heading10">
    <w:name w:val="Heading1"/>
    <w:basedOn w:val="Normal"/>
    <w:pPr>
      <w:spacing w:before="100" w:beforeAutospacing="1" w:after="100" w:afterAutospacing="1"/>
    </w:pPr>
    <w:rPr>
      <w:b/>
      <w:bCs/>
      <w:sz w:val="32"/>
      <w:szCs w:val="32"/>
    </w:rPr>
  </w:style>
  <w:style w:type="paragraph" w:customStyle="1" w:styleId="Heading20">
    <w:name w:val="Heading2"/>
    <w:basedOn w:val="Normal"/>
    <w:pPr>
      <w:spacing w:before="100" w:beforeAutospacing="1" w:after="100" w:afterAutospacing="1"/>
    </w:pPr>
    <w:rPr>
      <w:b/>
      <w:bCs/>
      <w:sz w:val="28"/>
      <w:szCs w:val="28"/>
    </w:rPr>
  </w:style>
  <w:style w:type="paragraph" w:customStyle="1" w:styleId="Heading30">
    <w:name w:val="Heading3"/>
    <w:basedOn w:val="Normal"/>
    <w:pPr>
      <w:spacing w:before="100" w:beforeAutospacing="1" w:after="100" w:afterAutospacing="1"/>
    </w:pPr>
    <w:rPr>
      <w:b/>
      <w:bCs/>
      <w:i/>
      <w:iCs/>
    </w:rPr>
  </w:style>
  <w:style w:type="paragraph" w:customStyle="1" w:styleId="Heading40">
    <w:name w:val="Heading4"/>
    <w:basedOn w:val="Normal"/>
    <w:pPr>
      <w:spacing w:before="100" w:beforeAutospacing="1" w:after="100" w:afterAutospacing="1"/>
    </w:pPr>
    <w:rPr>
      <w:i/>
      <w:iCs/>
    </w:rPr>
  </w:style>
  <w:style w:type="paragraph" w:customStyle="1" w:styleId="Heading50">
    <w:name w:val="Heading5"/>
    <w:basedOn w:val="Normal"/>
    <w:pPr>
      <w:spacing w:before="100" w:beforeAutospacing="1" w:after="100" w:afterAutospacing="1"/>
    </w:pPr>
  </w:style>
  <w:style w:type="paragraph" w:customStyle="1" w:styleId="Heading60">
    <w:name w:val="Heading6"/>
    <w:basedOn w:val="Normal"/>
    <w:pPr>
      <w:spacing w:before="100" w:beforeAutospacing="1" w:after="100" w:afterAutospacing="1"/>
    </w:pPr>
  </w:style>
  <w:style w:type="paragraph" w:customStyle="1" w:styleId="TL0">
    <w:name w:val="TL"/>
    <w:basedOn w:val="Normal"/>
    <w:pPr>
      <w:spacing w:before="100" w:beforeAutospacing="1" w:after="100" w:afterAutospacing="1"/>
    </w:pPr>
    <w:rPr>
      <w:color w:val="FF0000"/>
      <w:u w:val="single"/>
    </w:rPr>
  </w:style>
  <w:style w:type="paragraph" w:customStyle="1" w:styleId="FG0">
    <w:name w:val="FG"/>
    <w:basedOn w:val="Normal"/>
    <w:pPr>
      <w:spacing w:before="100" w:beforeAutospacing="1" w:after="100" w:afterAutospacing="1"/>
    </w:pPr>
  </w:style>
  <w:style w:type="paragraph" w:customStyle="1" w:styleId="Degrees0">
    <w:name w:val="Degrees"/>
    <w:basedOn w:val="Normal"/>
    <w:pPr>
      <w:spacing w:before="100" w:beforeAutospacing="1" w:after="100" w:afterAutospacing="1"/>
    </w:pPr>
    <w:rPr>
      <w:color w:val="948B54"/>
    </w:rPr>
  </w:style>
  <w:style w:type="paragraph" w:customStyle="1" w:styleId="TableNumber0">
    <w:name w:val="TableNumber"/>
    <w:basedOn w:val="Normal"/>
    <w:pPr>
      <w:spacing w:before="100" w:beforeAutospacing="1" w:after="100" w:afterAutospacing="1"/>
    </w:pPr>
    <w:rPr>
      <w:color w:val="E36C0A"/>
      <w:sz w:val="28"/>
      <w:szCs w:val="28"/>
    </w:rPr>
  </w:style>
  <w:style w:type="paragraph" w:customStyle="1" w:styleId="TableTitle0">
    <w:name w:val="TableTitle"/>
    <w:basedOn w:val="Normal"/>
    <w:pPr>
      <w:spacing w:before="100" w:beforeAutospacing="1" w:after="100" w:afterAutospacing="1"/>
    </w:pPr>
    <w:rPr>
      <w:color w:val="6D4321"/>
    </w:rPr>
  </w:style>
  <w:style w:type="paragraph" w:customStyle="1" w:styleId="TableHead0">
    <w:name w:val="TableHead"/>
    <w:basedOn w:val="Normal"/>
    <w:pPr>
      <w:spacing w:before="100" w:beforeAutospacing="1" w:after="100" w:afterAutospacing="1"/>
    </w:pPr>
    <w:rPr>
      <w:color w:val="D21818"/>
    </w:rPr>
  </w:style>
  <w:style w:type="paragraph" w:customStyle="1" w:styleId="TableBody0">
    <w:name w:val="TableBody"/>
    <w:basedOn w:val="Normal"/>
    <w:pPr>
      <w:spacing w:before="100" w:beforeAutospacing="1" w:after="100" w:afterAutospacing="1"/>
    </w:pPr>
    <w:rPr>
      <w:color w:val="101010"/>
    </w:rPr>
  </w:style>
  <w:style w:type="paragraph" w:customStyle="1" w:styleId="TableSource0">
    <w:name w:val="TableSource"/>
    <w:basedOn w:val="Normal"/>
    <w:pPr>
      <w:spacing w:before="100" w:beforeAutospacing="1" w:after="100" w:afterAutospacing="1"/>
    </w:pPr>
    <w:rPr>
      <w:color w:val="9FE6FF"/>
      <w:sz w:val="18"/>
      <w:szCs w:val="18"/>
    </w:rPr>
  </w:style>
  <w:style w:type="paragraph" w:customStyle="1" w:styleId="TableNoteCallout0">
    <w:name w:val="TableNoteCallout"/>
    <w:basedOn w:val="Normal"/>
    <w:pPr>
      <w:spacing w:before="100" w:beforeAutospacing="1" w:after="100" w:afterAutospacing="1"/>
    </w:pPr>
  </w:style>
  <w:style w:type="paragraph" w:customStyle="1" w:styleId="TableCallout0">
    <w:name w:val="TableCallout"/>
    <w:basedOn w:val="Normal"/>
    <w:pPr>
      <w:spacing w:before="100" w:beforeAutospacing="1" w:after="100" w:afterAutospacing="1"/>
    </w:pPr>
    <w:rPr>
      <w:color w:val="FF0000"/>
    </w:rPr>
  </w:style>
  <w:style w:type="paragraph" w:customStyle="1" w:styleId="FootnoteLabel0">
    <w:name w:val="FootnoteLabel"/>
    <w:basedOn w:val="Normal"/>
    <w:pPr>
      <w:spacing w:before="100" w:beforeAutospacing="1" w:after="100" w:afterAutospacing="1"/>
    </w:pPr>
  </w:style>
  <w:style w:type="paragraph" w:customStyle="1" w:styleId="Year0">
    <w:name w:val="Year"/>
    <w:basedOn w:val="Normal"/>
    <w:pPr>
      <w:spacing w:before="100" w:beforeAutospacing="1" w:after="100" w:afterAutospacing="1"/>
    </w:pPr>
    <w:rPr>
      <w:color w:val="9E0606"/>
    </w:rPr>
  </w:style>
  <w:style w:type="paragraph" w:customStyle="1" w:styleId="Publisher0">
    <w:name w:val="Publisher"/>
    <w:basedOn w:val="Normal"/>
    <w:pPr>
      <w:spacing w:before="100" w:beforeAutospacing="1" w:after="100" w:afterAutospacing="1"/>
    </w:pPr>
    <w:rPr>
      <w:color w:val="AB411A"/>
    </w:rPr>
  </w:style>
  <w:style w:type="paragraph" w:customStyle="1" w:styleId="Volume0">
    <w:name w:val="Volume"/>
    <w:basedOn w:val="Normal"/>
    <w:pPr>
      <w:spacing w:before="100" w:beforeAutospacing="1" w:after="100" w:afterAutospacing="1"/>
    </w:pPr>
    <w:rPr>
      <w:color w:val="F70270"/>
    </w:rPr>
  </w:style>
  <w:style w:type="paragraph" w:customStyle="1" w:styleId="FirstPage0">
    <w:name w:val="FirstPage"/>
    <w:basedOn w:val="Normal"/>
    <w:pPr>
      <w:spacing w:before="100" w:beforeAutospacing="1" w:after="100" w:afterAutospacing="1"/>
    </w:pPr>
    <w:rPr>
      <w:color w:val="FF7600"/>
    </w:rPr>
  </w:style>
  <w:style w:type="paragraph" w:customStyle="1" w:styleId="LastPage0">
    <w:name w:val="LastPage"/>
    <w:basedOn w:val="Normal"/>
    <w:pPr>
      <w:spacing w:before="100" w:beforeAutospacing="1" w:after="100" w:afterAutospacing="1"/>
    </w:pPr>
    <w:rPr>
      <w:color w:val="6AB5F2"/>
    </w:rPr>
  </w:style>
  <w:style w:type="paragraph" w:customStyle="1" w:styleId="Comment0">
    <w:name w:val="Comment"/>
    <w:basedOn w:val="Normal"/>
    <w:pPr>
      <w:spacing w:before="100" w:beforeAutospacing="1" w:after="100" w:afterAutospacing="1"/>
    </w:pPr>
    <w:rPr>
      <w:color w:val="C9BD31"/>
    </w:rPr>
  </w:style>
  <w:style w:type="paragraph" w:customStyle="1" w:styleId="Articletitle0">
    <w:name w:val="Articletitle"/>
    <w:basedOn w:val="Normal"/>
    <w:pPr>
      <w:spacing w:before="100" w:beforeAutospacing="1" w:after="100" w:afterAutospacing="1"/>
    </w:pPr>
    <w:rPr>
      <w:color w:val="003BE3"/>
    </w:rPr>
  </w:style>
  <w:style w:type="paragraph" w:customStyle="1" w:styleId="Journaltitle0">
    <w:name w:val="Journaltitle"/>
    <w:basedOn w:val="Normal"/>
    <w:pPr>
      <w:spacing w:before="100" w:beforeAutospacing="1" w:after="100" w:afterAutospacing="1"/>
    </w:pPr>
    <w:rPr>
      <w:color w:val="FF3300"/>
    </w:rPr>
  </w:style>
  <w:style w:type="paragraph" w:customStyle="1" w:styleId="ISSN0">
    <w:name w:val="ISSN"/>
    <w:basedOn w:val="Normal"/>
    <w:pPr>
      <w:spacing w:before="100" w:beforeAutospacing="1" w:after="100" w:afterAutospacing="1"/>
    </w:pPr>
    <w:rPr>
      <w:color w:val="FFAB33"/>
    </w:rPr>
  </w:style>
  <w:style w:type="paragraph" w:customStyle="1" w:styleId="PMID0">
    <w:name w:val="PMID"/>
    <w:basedOn w:val="Normal"/>
    <w:pPr>
      <w:spacing w:before="100" w:beforeAutospacing="1" w:after="100" w:afterAutospacing="1"/>
    </w:pPr>
    <w:rPr>
      <w:color w:val="824A66"/>
    </w:rPr>
  </w:style>
  <w:style w:type="paragraph" w:customStyle="1" w:styleId="ISBN0">
    <w:name w:val="ISBN"/>
    <w:basedOn w:val="Normal"/>
    <w:pPr>
      <w:spacing w:before="100" w:beforeAutospacing="1" w:after="100" w:afterAutospacing="1"/>
    </w:pPr>
    <w:rPr>
      <w:color w:val="9FC907"/>
    </w:rPr>
  </w:style>
  <w:style w:type="paragraph" w:customStyle="1" w:styleId="Issue0">
    <w:name w:val="Issue"/>
    <w:basedOn w:val="Normal"/>
    <w:pPr>
      <w:spacing w:before="100" w:beforeAutospacing="1" w:after="100" w:afterAutospacing="1"/>
    </w:pPr>
    <w:rPr>
      <w:color w:val="A9AA27"/>
    </w:rPr>
  </w:style>
  <w:style w:type="paragraph" w:customStyle="1" w:styleId="EditorForename0">
    <w:name w:val="EditorForename"/>
    <w:basedOn w:val="Normal"/>
    <w:pPr>
      <w:spacing w:before="100" w:beforeAutospacing="1" w:after="100" w:afterAutospacing="1"/>
    </w:pPr>
    <w:rPr>
      <w:color w:val="9900FF"/>
    </w:rPr>
  </w:style>
  <w:style w:type="paragraph" w:customStyle="1" w:styleId="EditorSurname0">
    <w:name w:val="EditorSurname"/>
    <w:basedOn w:val="Normal"/>
    <w:pPr>
      <w:spacing w:before="100" w:beforeAutospacing="1" w:after="100" w:afterAutospacing="1"/>
    </w:pPr>
    <w:rPr>
      <w:color w:val="AD497B"/>
    </w:rPr>
  </w:style>
  <w:style w:type="paragraph" w:customStyle="1" w:styleId="Edition0">
    <w:name w:val="Edition"/>
    <w:basedOn w:val="Normal"/>
    <w:pPr>
      <w:spacing w:before="100" w:beforeAutospacing="1" w:after="100" w:afterAutospacing="1"/>
    </w:pPr>
    <w:rPr>
      <w:color w:val="5A87FF"/>
    </w:rPr>
  </w:style>
  <w:style w:type="paragraph" w:customStyle="1" w:styleId="BookTitle0">
    <w:name w:val="BookTitle"/>
    <w:basedOn w:val="Normal"/>
    <w:pPr>
      <w:spacing w:before="100" w:beforeAutospacing="1" w:after="100" w:afterAutospacing="1"/>
    </w:pPr>
    <w:rPr>
      <w:color w:val="6300CC"/>
    </w:rPr>
  </w:style>
  <w:style w:type="paragraph" w:customStyle="1" w:styleId="EditorAuthor0">
    <w:name w:val="EditorAuthor"/>
    <w:basedOn w:val="Normal"/>
    <w:pPr>
      <w:spacing w:before="100" w:beforeAutospacing="1" w:after="100" w:afterAutospacing="1"/>
    </w:pPr>
    <w:rPr>
      <w:color w:val="801702"/>
    </w:rPr>
  </w:style>
  <w:style w:type="paragraph" w:customStyle="1" w:styleId="EDS0">
    <w:name w:val="EDS"/>
    <w:basedOn w:val="Normal"/>
    <w:pPr>
      <w:spacing w:before="100" w:beforeAutospacing="1" w:after="100" w:afterAutospacing="1"/>
    </w:pPr>
  </w:style>
  <w:style w:type="paragraph" w:customStyle="1" w:styleId="ThesisTitle0">
    <w:name w:val="ThesisTitle"/>
    <w:basedOn w:val="Normal"/>
    <w:pPr>
      <w:spacing w:before="100" w:beforeAutospacing="1" w:after="100" w:afterAutospacing="1"/>
    </w:pPr>
    <w:rPr>
      <w:color w:val="FF6600"/>
    </w:rPr>
  </w:style>
  <w:style w:type="paragraph" w:customStyle="1" w:styleId="ThesisType0">
    <w:name w:val="ThesisType"/>
    <w:basedOn w:val="Normal"/>
    <w:pPr>
      <w:spacing w:before="100" w:beforeAutospacing="1" w:after="100" w:afterAutospacing="1"/>
    </w:pPr>
    <w:rPr>
      <w:color w:val="19C673"/>
    </w:rPr>
  </w:style>
  <w:style w:type="paragraph" w:customStyle="1" w:styleId="AuthorEditor0">
    <w:name w:val="AuthorEditor"/>
    <w:basedOn w:val="Normal"/>
    <w:pPr>
      <w:spacing w:before="100" w:beforeAutospacing="1" w:after="100" w:afterAutospacing="1"/>
    </w:pPr>
    <w:rPr>
      <w:color w:val="000000"/>
    </w:rPr>
  </w:style>
  <w:style w:type="paragraph" w:customStyle="1" w:styleId="CollabEditor0">
    <w:name w:val="CollabEditor"/>
    <w:basedOn w:val="Normal"/>
    <w:pPr>
      <w:spacing w:before="100" w:beforeAutospacing="1" w:after="100" w:afterAutospacing="1"/>
    </w:pPr>
    <w:rPr>
      <w:color w:val="000000"/>
    </w:rPr>
  </w:style>
  <w:style w:type="paragraph" w:customStyle="1" w:styleId="conferenceDate0">
    <w:name w:val="conferenceDate"/>
    <w:basedOn w:val="Normal"/>
    <w:pPr>
      <w:spacing w:before="100" w:beforeAutospacing="1" w:after="100" w:afterAutospacing="1"/>
    </w:pPr>
    <w:rPr>
      <w:color w:val="F08080"/>
    </w:rPr>
  </w:style>
  <w:style w:type="paragraph" w:customStyle="1" w:styleId="PresentationTitle0">
    <w:name w:val="PresentationTitle"/>
    <w:basedOn w:val="Normal"/>
    <w:pPr>
      <w:spacing w:before="100" w:beforeAutospacing="1" w:after="100" w:afterAutospacing="1"/>
    </w:pPr>
    <w:rPr>
      <w:color w:val="19C673"/>
    </w:rPr>
  </w:style>
  <w:style w:type="paragraph" w:customStyle="1" w:styleId="ConferenceName0">
    <w:name w:val="ConferenceName"/>
    <w:basedOn w:val="Normal"/>
    <w:pPr>
      <w:spacing w:before="100" w:beforeAutospacing="1" w:after="100" w:afterAutospacing="1"/>
    </w:pPr>
    <w:rPr>
      <w:color w:val="FF6600"/>
    </w:rPr>
  </w:style>
  <w:style w:type="paragraph" w:customStyle="1" w:styleId="ChapterTitle0">
    <w:name w:val="ChapterTitle"/>
    <w:basedOn w:val="Normal"/>
    <w:pPr>
      <w:spacing w:before="100" w:beforeAutospacing="1" w:after="100" w:afterAutospacing="1"/>
    </w:pPr>
    <w:rPr>
      <w:color w:val="17B27D"/>
    </w:rPr>
  </w:style>
  <w:style w:type="paragraph" w:customStyle="1" w:styleId="MagazineArticleTitle0">
    <w:name w:val="MagazineArticleTitle"/>
    <w:basedOn w:val="Normal"/>
    <w:pPr>
      <w:spacing w:before="100" w:beforeAutospacing="1" w:after="100" w:afterAutospacing="1"/>
    </w:pPr>
    <w:rPr>
      <w:color w:val="19C673"/>
    </w:rPr>
  </w:style>
  <w:style w:type="paragraph" w:customStyle="1" w:styleId="MagazineTitle0">
    <w:name w:val="MagazineTitle"/>
    <w:basedOn w:val="Normal"/>
    <w:pPr>
      <w:spacing w:before="100" w:beforeAutospacing="1" w:after="100" w:afterAutospacing="1"/>
    </w:pPr>
    <w:rPr>
      <w:color w:val="FF6600"/>
    </w:rPr>
  </w:style>
  <w:style w:type="paragraph" w:customStyle="1" w:styleId="NewspaperArticletitle0">
    <w:name w:val="NewspaperArticletitle"/>
    <w:basedOn w:val="Normal"/>
    <w:pPr>
      <w:spacing w:before="100" w:beforeAutospacing="1" w:after="100" w:afterAutospacing="1"/>
    </w:pPr>
  </w:style>
  <w:style w:type="paragraph" w:customStyle="1" w:styleId="NewspaperTitle0">
    <w:name w:val="NewspaperTitle"/>
    <w:basedOn w:val="Normal"/>
    <w:pPr>
      <w:spacing w:before="100" w:beforeAutospacing="1" w:after="100" w:afterAutospacing="1"/>
    </w:pPr>
    <w:rPr>
      <w:color w:val="FF6600"/>
    </w:rPr>
  </w:style>
  <w:style w:type="paragraph" w:customStyle="1" w:styleId="Other-RefTitles0">
    <w:name w:val="Other-RefTitles"/>
    <w:basedOn w:val="Normal"/>
    <w:pPr>
      <w:spacing w:before="100" w:beforeAutospacing="1" w:after="100" w:afterAutospacing="1"/>
    </w:pPr>
    <w:rPr>
      <w:color w:val="FF6600"/>
    </w:rPr>
  </w:style>
  <w:style w:type="paragraph" w:customStyle="1" w:styleId="PaperTitle0">
    <w:name w:val="PaperTitle"/>
    <w:basedOn w:val="Normal"/>
    <w:pPr>
      <w:spacing w:before="100" w:beforeAutospacing="1" w:after="100" w:afterAutospacing="1"/>
    </w:pPr>
    <w:rPr>
      <w:color w:val="FF6600"/>
    </w:rPr>
  </w:style>
  <w:style w:type="paragraph" w:customStyle="1" w:styleId="ProceedingsArticleTitle0">
    <w:name w:val="ProceedingsArticleTitle"/>
    <w:basedOn w:val="Normal"/>
    <w:pPr>
      <w:spacing w:before="100" w:beforeAutospacing="1" w:after="100" w:afterAutospacing="1"/>
    </w:pPr>
    <w:rPr>
      <w:color w:val="19C673"/>
    </w:rPr>
  </w:style>
  <w:style w:type="paragraph" w:customStyle="1" w:styleId="ProceedingsTitle0">
    <w:name w:val="ProceedingsTitle"/>
    <w:basedOn w:val="Normal"/>
    <w:pPr>
      <w:spacing w:before="100" w:beforeAutospacing="1" w:after="100" w:afterAutospacing="1"/>
    </w:pPr>
    <w:rPr>
      <w:color w:val="FF6600"/>
    </w:rPr>
  </w:style>
  <w:style w:type="paragraph" w:customStyle="1" w:styleId="ReportTitle0">
    <w:name w:val="ReportTitle"/>
    <w:basedOn w:val="Normal"/>
    <w:pPr>
      <w:spacing w:before="100" w:beforeAutospacing="1" w:after="100" w:afterAutospacing="1"/>
    </w:pPr>
    <w:rPr>
      <w:color w:val="FF6600"/>
    </w:rPr>
  </w:style>
  <w:style w:type="paragraph" w:customStyle="1" w:styleId="ReportNumber0">
    <w:name w:val="ReportNumber"/>
    <w:basedOn w:val="Normal"/>
    <w:pPr>
      <w:spacing w:before="100" w:beforeAutospacing="1" w:after="100" w:afterAutospacing="1"/>
    </w:pPr>
    <w:rPr>
      <w:color w:val="C9BD31"/>
    </w:rPr>
  </w:style>
  <w:style w:type="paragraph" w:customStyle="1" w:styleId="ReportAgencyName0">
    <w:name w:val="ReportAgencyName"/>
    <w:basedOn w:val="Normal"/>
    <w:pPr>
      <w:spacing w:before="100" w:beforeAutospacing="1" w:after="100" w:afterAutospacing="1"/>
    </w:pPr>
    <w:rPr>
      <w:color w:val="23ACDD"/>
    </w:rPr>
  </w:style>
  <w:style w:type="paragraph" w:customStyle="1" w:styleId="Callout0">
    <w:name w:val="Callout"/>
    <w:basedOn w:val="Normal"/>
    <w:pPr>
      <w:spacing w:before="100" w:beforeAutospacing="1" w:after="100" w:afterAutospacing="1"/>
    </w:pPr>
  </w:style>
  <w:style w:type="paragraph" w:customStyle="1" w:styleId="Phone0">
    <w:name w:val="Phone"/>
    <w:basedOn w:val="Normal"/>
    <w:pPr>
      <w:spacing w:before="100" w:beforeAutospacing="1" w:after="100" w:afterAutospacing="1"/>
    </w:pPr>
    <w:rPr>
      <w:color w:val="019D35"/>
    </w:rPr>
  </w:style>
  <w:style w:type="paragraph" w:customStyle="1" w:styleId="CorrespondingAuthorDenote0">
    <w:name w:val="CorrespondingAuthorDenote"/>
    <w:basedOn w:val="Normal"/>
    <w:pPr>
      <w:spacing w:before="100" w:beforeAutospacing="1" w:after="100" w:afterAutospacing="1"/>
    </w:pPr>
    <w:rPr>
      <w:color w:val="019D35"/>
    </w:rPr>
  </w:style>
  <w:style w:type="paragraph" w:customStyle="1" w:styleId="Misc0">
    <w:name w:val="Misc"/>
    <w:basedOn w:val="Normal"/>
    <w:pPr>
      <w:shd w:val="clear" w:color="auto" w:fill="827717"/>
      <w:spacing w:before="100" w:beforeAutospacing="1" w:after="100" w:afterAutospacing="1"/>
    </w:pPr>
    <w:rPr>
      <w:color w:val="FFFFFF"/>
    </w:rPr>
  </w:style>
  <w:style w:type="paragraph" w:styleId="NormalWeb">
    <w:name w:val="Normal (Web)"/>
    <w:basedOn w:val="Normal"/>
    <w:uiPriority w:val="99"/>
    <w:semiHidden/>
    <w:unhideWhenUsed/>
    <w:pPr>
      <w:spacing w:before="100" w:beforeAutospacing="1" w:after="100" w:afterAutospacing="1"/>
    </w:pPr>
  </w:style>
  <w:style w:type="character" w:customStyle="1" w:styleId="of">
    <w:name w:val="of"/>
    <w:basedOn w:val="DefaultParagraphFont"/>
  </w:style>
  <w:style w:type="character" w:customStyle="1" w:styleId="figurecallout1">
    <w:name w:val="figurecallout1"/>
    <w:basedOn w:val="DefaultParagraphFont"/>
  </w:style>
  <w:style w:type="character" w:customStyle="1" w:styleId="p">
    <w:name w:val="p"/>
    <w:basedOn w:val="DefaultParagraphFont"/>
  </w:style>
  <w:style w:type="character" w:customStyle="1" w:styleId="puncprefix">
    <w:name w:val="puncprefix"/>
    <w:basedOn w:val="DefaultParagraphFont"/>
  </w:style>
  <w:style w:type="character" w:customStyle="1" w:styleId="puncsuffix">
    <w:name w:val="puncsuffix"/>
    <w:basedOn w:val="DefaultParagraphFont"/>
  </w:style>
  <w:style w:type="character" w:customStyle="1" w:styleId="tablecallout1">
    <w:name w:val="tablecallout1"/>
    <w:basedOn w:val="DefaultParagraphFont"/>
  </w:style>
  <w:style w:type="character" w:customStyle="1" w:styleId="latin">
    <w:name w:val="latin"/>
    <w:basedOn w:val="DefaultParagraphFont"/>
  </w:style>
  <w:style w:type="character" w:customStyle="1" w:styleId="numbersgroupc">
    <w:name w:val="numbersgroupc"/>
    <w:basedOn w:val="DefaultParagraphFont"/>
  </w:style>
  <w:style w:type="character" w:customStyle="1" w:styleId="partlabelpartlabelchange0">
    <w:name w:val="partlabelpartlabel_change_0"/>
    <w:basedOn w:val="DefaultParagraphFont"/>
  </w:style>
  <w:style w:type="character" w:customStyle="1" w:styleId="partlabelpartlabelchange1">
    <w:name w:val="partlabelpartlabel_change_1"/>
    <w:basedOn w:val="DefaultParagraphFont"/>
  </w:style>
  <w:style w:type="character" w:customStyle="1" w:styleId="partlabelpartlabelchange2">
    <w:name w:val="partlabelpartlabel_change_2"/>
    <w:basedOn w:val="DefaultParagraphFont"/>
  </w:style>
  <w:style w:type="character" w:customStyle="1" w:styleId="partlabelpartlabelchange3">
    <w:name w:val="partlabelpartlabel_change_3"/>
    <w:basedOn w:val="DefaultParagraphFont"/>
  </w:style>
  <w:style w:type="character" w:customStyle="1" w:styleId="partlabelpartlabelchange4">
    <w:name w:val="partlabelpartlabel_change_4"/>
    <w:basedOn w:val="DefaultParagraphFont"/>
  </w:style>
  <w:style w:type="character" w:customStyle="1" w:styleId="partlabelpartlabelchange5">
    <w:name w:val="partlabelpartlabel_change_5"/>
    <w:basedOn w:val="DefaultParagraphFont"/>
  </w:style>
  <w:style w:type="character" w:customStyle="1" w:styleId="partlabelpartlabelchange6">
    <w:name w:val="partlabelpartlabel_change_6"/>
    <w:basedOn w:val="DefaultParagraphFont"/>
  </w:style>
  <w:style w:type="character" w:customStyle="1" w:styleId="partlabelpartlabelchange7">
    <w:name w:val="partlabelpartlabel_change_7"/>
    <w:basedOn w:val="DefaultParagraphFont"/>
  </w:style>
  <w:style w:type="character" w:customStyle="1" w:styleId="authgroup">
    <w:name w:val="authgroup"/>
    <w:basedOn w:val="DefaultParagraphFont"/>
  </w:style>
  <w:style w:type="character" w:customStyle="1" w:styleId="editorgroup">
    <w:name w:val="editorgroup"/>
    <w:basedOn w:val="DefaultParagraphFont"/>
  </w:style>
  <w:style w:type="character" w:customStyle="1" w:styleId="annotation">
    <w:name w:val="annotatio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082243">
      <w:marLeft w:val="0"/>
      <w:marRight w:val="0"/>
      <w:marTop w:val="0"/>
      <w:marBottom w:val="0"/>
      <w:divBdr>
        <w:top w:val="none" w:sz="0" w:space="0" w:color="auto"/>
        <w:left w:val="none" w:sz="0" w:space="0" w:color="auto"/>
        <w:bottom w:val="none" w:sz="0" w:space="0" w:color="auto"/>
        <w:right w:val="none" w:sz="0" w:space="0" w:color="auto"/>
      </w:divBdr>
    </w:div>
    <w:div w:id="1384329859">
      <w:marLeft w:val="0"/>
      <w:marRight w:val="0"/>
      <w:marTop w:val="0"/>
      <w:marBottom w:val="0"/>
      <w:divBdr>
        <w:top w:val="none" w:sz="0" w:space="0" w:color="auto"/>
        <w:left w:val="none" w:sz="0" w:space="0" w:color="auto"/>
        <w:bottom w:val="none" w:sz="0" w:space="0" w:color="auto"/>
        <w:right w:val="none" w:sz="0" w:space="0" w:color="auto"/>
      </w:divBdr>
    </w:div>
    <w:div w:id="1687901816">
      <w:marLeft w:val="0"/>
      <w:marRight w:val="0"/>
      <w:marTop w:val="0"/>
      <w:marBottom w:val="0"/>
      <w:divBdr>
        <w:top w:val="none" w:sz="0" w:space="0" w:color="auto"/>
        <w:left w:val="none" w:sz="0" w:space="0" w:color="auto"/>
        <w:bottom w:val="none" w:sz="0" w:space="0" w:color="auto"/>
        <w:right w:val="none" w:sz="0" w:space="0" w:color="auto"/>
      </w:divBdr>
    </w:div>
    <w:div w:id="1723208726">
      <w:marLeft w:val="0"/>
      <w:marRight w:val="0"/>
      <w:marTop w:val="150"/>
      <w:marBottom w:val="0"/>
      <w:divBdr>
        <w:top w:val="none" w:sz="0" w:space="0" w:color="auto"/>
        <w:left w:val="none" w:sz="0" w:space="0" w:color="auto"/>
        <w:bottom w:val="none" w:sz="0" w:space="0" w:color="auto"/>
        <w:right w:val="none" w:sz="0" w:space="0" w:color="auto"/>
      </w:divBdr>
      <w:divsChild>
        <w:div w:id="4171190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6982</Words>
  <Characters>39798</Characters>
  <Application>Microsoft Office Word</Application>
  <DocSecurity>0</DocSecurity>
  <Lines>331</Lines>
  <Paragraphs>93</Paragraphs>
  <ScaleCrop>false</ScaleCrop>
  <Company/>
  <LinksUpToDate>false</LinksUpToDate>
  <CharactersWithSpaces>46687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sysadmin</dc:creator>
  <cp:keywords/>
  <dc:description/>
  <cp:lastModifiedBy>sysadmin</cp:lastModifiedBy>
  <cp:revision>3</cp:revision>
  <dcterms:created xsi:type="dcterms:W3CDTF">2023-12-20T17:01:00Z</dcterms:created>
  <dcterms:modified xsi:type="dcterms:W3CDTF">2023-12-20T17:20:00Z</dcterms:modified>
</cp:coreProperties>
</file>